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w:hAnsi="Times" w:cs="Times"/>
          <w:b/>
          <w:sz w:val="32"/>
          <w:szCs w:val="32"/>
        </w:rPr>
        <w:id w:val="-1251194991"/>
        <w:docPartObj>
          <w:docPartGallery w:val="Cover Pages"/>
          <w:docPartUnique/>
        </w:docPartObj>
      </w:sdtPr>
      <w:sdtEndPr>
        <w:rPr>
          <w:rFonts w:ascii="Times New Roman" w:hAnsi="Times New Roman" w:cstheme="minorBidi"/>
          <w:b w:val="0"/>
          <w:sz w:val="48"/>
          <w:szCs w:val="48"/>
        </w:rPr>
      </w:sdtEndPr>
      <w:sdtContent>
        <w:tbl>
          <w:tblPr>
            <w:tblW w:w="5000" w:type="pct"/>
            <w:jc w:val="center"/>
            <w:tblLook w:val="04A0" w:firstRow="1" w:lastRow="0" w:firstColumn="1" w:lastColumn="0" w:noHBand="0" w:noVBand="1"/>
          </w:tblPr>
          <w:tblGrid>
            <w:gridCol w:w="9576"/>
          </w:tblGrid>
          <w:tr w:rsidR="00113F0F" w:rsidRPr="00A62B80" w:rsidTr="001836D6">
            <w:trPr>
              <w:trHeight w:val="2160"/>
              <w:jc w:val="center"/>
            </w:trPr>
            <w:tc>
              <w:tcPr>
                <w:tcW w:w="5000" w:type="pct"/>
              </w:tcPr>
              <w:p w:rsidR="00113F0F" w:rsidRPr="00A62B80" w:rsidRDefault="00113F0F" w:rsidP="001836D6">
                <w:pPr>
                  <w:jc w:val="center"/>
                  <w:rPr>
                    <w:rFonts w:ascii="Times" w:hAnsi="Times" w:cs="Times"/>
                    <w:sz w:val="32"/>
                    <w:szCs w:val="32"/>
                  </w:rPr>
                </w:pPr>
                <w:r w:rsidRPr="00D650B6">
                  <w:rPr>
                    <w:rFonts w:ascii="Times" w:hAnsi="Times" w:cs="Times"/>
                    <w:b/>
                    <w:sz w:val="40"/>
                    <w:szCs w:val="40"/>
                  </w:rPr>
                  <w:t>Brewers</w:t>
                </w:r>
                <w:r>
                  <w:rPr>
                    <w:rFonts w:ascii="Times" w:hAnsi="Times" w:cs="Times"/>
                    <w:b/>
                    <w:sz w:val="40"/>
                    <w:szCs w:val="40"/>
                  </w:rPr>
                  <w:t xml:space="preserve"> </w:t>
                </w:r>
                <w:r w:rsidRPr="00D650B6">
                  <w:rPr>
                    <w:rFonts w:ascii="Times" w:hAnsi="Times" w:cs="Times"/>
                    <w:b/>
                    <w:sz w:val="40"/>
                    <w:szCs w:val="40"/>
                  </w:rPr>
                  <w:t>Buddy</w:t>
                </w:r>
              </w:p>
            </w:tc>
          </w:tr>
          <w:tr w:rsidR="00113F0F" w:rsidTr="001836D6">
            <w:trPr>
              <w:trHeight w:val="1260"/>
              <w:jc w:val="center"/>
            </w:trPr>
            <w:sdt>
              <w:sdtPr>
                <w:rPr>
                  <w:rFonts w:asciiTheme="majorHAnsi" w:eastAsiaTheme="majorEastAsia" w:hAnsiTheme="majorHAnsi"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13F0F" w:rsidRPr="00D34535" w:rsidRDefault="00C51CB3" w:rsidP="001836D6">
                    <w:pPr>
                      <w:pStyle w:val="NoSpacing"/>
                      <w:jc w:val="center"/>
                      <w:rPr>
                        <w:rFonts w:asciiTheme="majorHAnsi" w:eastAsiaTheme="majorEastAsia" w:hAnsiTheme="majorHAnsi" w:cstheme="majorBidi"/>
                        <w:sz w:val="48"/>
                        <w:szCs w:val="48"/>
                      </w:rPr>
                    </w:pPr>
                    <w:r w:rsidRPr="002158D9">
                      <w:rPr>
                        <w:rFonts w:asciiTheme="majorHAnsi" w:eastAsiaTheme="majorEastAsia" w:hAnsiTheme="majorHAnsi" w:cstheme="majorBidi"/>
                        <w:sz w:val="48"/>
                        <w:szCs w:val="48"/>
                      </w:rPr>
                      <w:t>Software Requirements Specification</w:t>
                    </w:r>
                  </w:p>
                </w:tc>
              </w:sdtContent>
            </w:sdt>
          </w:tr>
          <w:tr w:rsidR="00C51CB3" w:rsidTr="001836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51CB3" w:rsidRDefault="00C51CB3" w:rsidP="009B5994">
                    <w:pPr>
                      <w:pStyle w:val="NoSpacing"/>
                      <w:jc w:val="center"/>
                      <w:rPr>
                        <w:rFonts w:asciiTheme="majorHAnsi" w:eastAsiaTheme="majorEastAsia" w:hAnsiTheme="majorHAnsi" w:cstheme="majorBidi"/>
                        <w:sz w:val="44"/>
                        <w:szCs w:val="44"/>
                      </w:rPr>
                    </w:pPr>
                    <w:r w:rsidRPr="00E813CE">
                      <w:rPr>
                        <w:rFonts w:asciiTheme="majorHAnsi" w:eastAsiaTheme="majorEastAsia" w:hAnsiTheme="majorHAnsi" w:cstheme="majorBidi"/>
                        <w:sz w:val="44"/>
                        <w:szCs w:val="44"/>
                      </w:rPr>
                      <w:t>SWENG 500 Team 3</w:t>
                    </w:r>
                  </w:p>
                </w:tc>
              </w:sdtContent>
            </w:sdt>
          </w:tr>
          <w:tr w:rsidR="00113F0F" w:rsidTr="001836D6">
            <w:trPr>
              <w:trHeight w:val="140"/>
              <w:jc w:val="center"/>
            </w:trPr>
            <w:tc>
              <w:tcPr>
                <w:tcW w:w="5000" w:type="pct"/>
                <w:vAlign w:val="center"/>
              </w:tcPr>
              <w:p w:rsidR="00113F0F" w:rsidRDefault="00113F0F" w:rsidP="001836D6">
                <w:pPr>
                  <w:pStyle w:val="NoSpacing"/>
                  <w:jc w:val="center"/>
                </w:pPr>
              </w:p>
            </w:tc>
          </w:tr>
          <w:tr w:rsidR="00113F0F" w:rsidTr="001836D6">
            <w:trPr>
              <w:trHeight w:val="4320"/>
              <w:jc w:val="center"/>
            </w:trPr>
            <w:tc>
              <w:tcPr>
                <w:tcW w:w="5000" w:type="pct"/>
                <w:vAlign w:val="center"/>
              </w:tcPr>
              <w:p w:rsidR="00113F0F" w:rsidRPr="00D34535" w:rsidRDefault="00113F0F" w:rsidP="001836D6">
                <w:pPr>
                  <w:pStyle w:val="NoSpacing"/>
                  <w:jc w:val="center"/>
                  <w:rPr>
                    <w:bCs/>
                    <w:sz w:val="36"/>
                    <w:szCs w:val="36"/>
                  </w:rPr>
                </w:pPr>
                <w:r w:rsidRPr="0015336A">
                  <w:rPr>
                    <w:rFonts w:ascii="Times New Roman" w:hAnsi="Times New Roman" w:cs="Times New Roman"/>
                    <w:sz w:val="36"/>
                    <w:szCs w:val="36"/>
                  </w:rPr>
                  <w:t>Geoff Blogreff</w:t>
                </w:r>
              </w:p>
              <w:p w:rsidR="00113F0F" w:rsidRPr="00D34535" w:rsidRDefault="00113F0F" w:rsidP="001836D6">
                <w:pPr>
                  <w:pStyle w:val="NoSpacing"/>
                  <w:jc w:val="center"/>
                  <w:rPr>
                    <w:bCs/>
                    <w:sz w:val="36"/>
                    <w:szCs w:val="36"/>
                  </w:rPr>
                </w:pPr>
                <w:r w:rsidRPr="00D34535">
                  <w:rPr>
                    <w:bCs/>
                    <w:sz w:val="36"/>
                    <w:szCs w:val="36"/>
                  </w:rPr>
                  <w:t>Gregg Ideus</w:t>
                </w:r>
              </w:p>
              <w:p w:rsidR="00113F0F" w:rsidRPr="00D34535" w:rsidRDefault="00113F0F" w:rsidP="001836D6">
                <w:pPr>
                  <w:pStyle w:val="NoSpacing"/>
                  <w:jc w:val="center"/>
                  <w:rPr>
                    <w:bCs/>
                    <w:sz w:val="36"/>
                    <w:szCs w:val="36"/>
                  </w:rPr>
                </w:pPr>
                <w:r>
                  <w:rPr>
                    <w:bCs/>
                    <w:sz w:val="36"/>
                    <w:szCs w:val="36"/>
                  </w:rPr>
                  <w:t>Jo</w:t>
                </w:r>
                <w:r w:rsidRPr="00D34535">
                  <w:rPr>
                    <w:bCs/>
                    <w:sz w:val="36"/>
                    <w:szCs w:val="36"/>
                  </w:rPr>
                  <w:t>nathon Parise</w:t>
                </w:r>
              </w:p>
              <w:p w:rsidR="00113F0F" w:rsidRPr="00D34535" w:rsidRDefault="00113F0F" w:rsidP="001836D6">
                <w:pPr>
                  <w:pStyle w:val="NoSpacing"/>
                  <w:jc w:val="center"/>
                  <w:rPr>
                    <w:bCs/>
                    <w:sz w:val="36"/>
                    <w:szCs w:val="36"/>
                  </w:rPr>
                </w:pPr>
                <w:r w:rsidRPr="00D34535">
                  <w:rPr>
                    <w:bCs/>
                    <w:sz w:val="36"/>
                    <w:szCs w:val="36"/>
                  </w:rPr>
                  <w:t>John Pistorius</w:t>
                </w:r>
              </w:p>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113F0F" w:rsidRDefault="00113F0F" w:rsidP="001836D6">
                    <w:pPr>
                      <w:pStyle w:val="NoSpacing"/>
                      <w:jc w:val="center"/>
                      <w:rPr>
                        <w:b/>
                        <w:bCs/>
                      </w:rPr>
                    </w:pPr>
                    <w:r>
                      <w:rPr>
                        <w:bCs/>
                        <w:sz w:val="36"/>
                        <w:szCs w:val="36"/>
                      </w:rPr>
                      <w:t>Gregg</w:t>
                    </w:r>
                  </w:p>
                </w:sdtContent>
              </w:sdt>
            </w:tc>
          </w:tr>
          <w:tr w:rsidR="00113F0F" w:rsidTr="001836D6">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113F0F" w:rsidRDefault="00113F0F" w:rsidP="001836D6">
                    <w:pPr>
                      <w:pStyle w:val="NoSpacing"/>
                      <w:jc w:val="center"/>
                      <w:rPr>
                        <w:b/>
                        <w:bCs/>
                      </w:rPr>
                    </w:pPr>
                    <w:r>
                      <w:rPr>
                        <w:b/>
                        <w:bCs/>
                      </w:rPr>
                      <w:t>[Pick the date]</w:t>
                    </w:r>
                  </w:p>
                </w:tc>
              </w:sdtContent>
            </w:sdt>
          </w:tr>
        </w:tbl>
        <w:p w:rsidR="00113F0F" w:rsidRDefault="00113F0F" w:rsidP="00113F0F"/>
        <w:p w:rsidR="00113F0F" w:rsidRDefault="00113F0F" w:rsidP="00113F0F"/>
        <w:tbl>
          <w:tblPr>
            <w:tblpPr w:leftFromText="187" w:rightFromText="187" w:horzAnchor="margin" w:tblpXSpec="center" w:tblpYSpec="bottom"/>
            <w:tblW w:w="5000" w:type="pct"/>
            <w:tblLook w:val="04A0" w:firstRow="1" w:lastRow="0" w:firstColumn="1" w:lastColumn="0" w:noHBand="0" w:noVBand="1"/>
          </w:tblPr>
          <w:tblGrid>
            <w:gridCol w:w="9576"/>
          </w:tblGrid>
          <w:tr w:rsidR="00113F0F" w:rsidTr="001836D6">
            <w:tc>
              <w:tcPr>
                <w:tcW w:w="5000" w:type="pct"/>
              </w:tcPr>
              <w:p w:rsidR="00113F0F" w:rsidRDefault="00113F0F" w:rsidP="001836D6">
                <w:pPr>
                  <w:pStyle w:val="NoSpacing"/>
                </w:pPr>
              </w:p>
            </w:tc>
          </w:tr>
        </w:tbl>
        <w:p w:rsidR="00113F0F" w:rsidRDefault="00113F0F" w:rsidP="00113F0F"/>
        <w:p w:rsidR="00113F0F" w:rsidRDefault="00113F0F" w:rsidP="00113F0F">
          <w:pPr>
            <w:rPr>
              <w:rFonts w:ascii="Times New Roman" w:hAnsi="Times New Roman" w:cs="Times New Roman"/>
              <w:sz w:val="48"/>
              <w:szCs w:val="48"/>
            </w:rPr>
          </w:pPr>
          <w:r>
            <w:rPr>
              <w:rFonts w:ascii="Times New Roman" w:hAnsi="Times New Roman" w:cs="Times New Roman"/>
              <w:sz w:val="48"/>
              <w:szCs w:val="48"/>
            </w:rPr>
            <w:br w:type="page"/>
          </w:r>
        </w:p>
        <w:bookmarkStart w:id="0" w:name="_GoBack" w:displacedByCustomXml="next"/>
        <w:bookmarkEnd w:id="0" w:displacedByCustomXml="next"/>
      </w:sdtContent>
    </w:sdt>
    <w:sdt>
      <w:sdtPr>
        <w:rPr>
          <w:rFonts w:ascii="Times" w:eastAsiaTheme="minorHAnsi" w:hAnsi="Times" w:cs="Times"/>
          <w:b w:val="0"/>
          <w:bCs w:val="0"/>
          <w:color w:val="auto"/>
          <w:sz w:val="22"/>
          <w:szCs w:val="22"/>
          <w:lang w:eastAsia="en-US"/>
        </w:rPr>
        <w:id w:val="-862822283"/>
        <w:docPartObj>
          <w:docPartGallery w:val="Table of Contents"/>
          <w:docPartUnique/>
        </w:docPartObj>
      </w:sdtPr>
      <w:sdtEndPr>
        <w:rPr>
          <w:rFonts w:asciiTheme="minorHAnsi" w:hAnsiTheme="minorHAnsi" w:cstheme="minorBidi"/>
          <w:noProof/>
        </w:rPr>
      </w:sdtEndPr>
      <w:sdtContent>
        <w:p w:rsidR="00113F0F" w:rsidRPr="00AD052D" w:rsidRDefault="00113F0F" w:rsidP="00113F0F">
          <w:pPr>
            <w:pStyle w:val="TOCHeading"/>
            <w:rPr>
              <w:rFonts w:ascii="Times" w:hAnsi="Times" w:cs="Times"/>
            </w:rPr>
          </w:pPr>
          <w:r w:rsidRPr="00AD052D">
            <w:rPr>
              <w:rFonts w:ascii="Times" w:hAnsi="Times" w:cs="Times"/>
            </w:rPr>
            <w:t>Table of Contents</w:t>
          </w:r>
        </w:p>
        <w:p w:rsidR="00113F0F" w:rsidRDefault="00113F0F" w:rsidP="00113F0F">
          <w:pPr>
            <w:pStyle w:val="TOC1"/>
            <w:tabs>
              <w:tab w:val="left" w:pos="440"/>
              <w:tab w:val="right" w:leader="dot" w:pos="9350"/>
            </w:tabs>
            <w:rPr>
              <w:rFonts w:eastAsiaTheme="minorEastAsia"/>
              <w:noProof/>
            </w:rPr>
          </w:pPr>
          <w:r w:rsidRPr="00AD052D">
            <w:rPr>
              <w:rFonts w:ascii="Times" w:hAnsi="Times" w:cs="Times"/>
            </w:rPr>
            <w:fldChar w:fldCharType="begin"/>
          </w:r>
          <w:r w:rsidRPr="00AD052D">
            <w:rPr>
              <w:rFonts w:ascii="Times" w:hAnsi="Times" w:cs="Times"/>
            </w:rPr>
            <w:instrText xml:space="preserve"> TOC \o "1-3" \h \z \u </w:instrText>
          </w:r>
          <w:r w:rsidRPr="00AD052D">
            <w:rPr>
              <w:rFonts w:ascii="Times" w:hAnsi="Times" w:cs="Times"/>
            </w:rPr>
            <w:fldChar w:fldCharType="separate"/>
          </w:r>
          <w:hyperlink w:anchor="_Toc361676556" w:history="1">
            <w:r w:rsidRPr="00514102">
              <w:rPr>
                <w:rStyle w:val="Hyperlink"/>
                <w:noProof/>
              </w:rPr>
              <w:t>1.</w:t>
            </w:r>
            <w:r>
              <w:rPr>
                <w:rFonts w:eastAsiaTheme="minorEastAsia"/>
                <w:noProof/>
              </w:rPr>
              <w:tab/>
            </w:r>
            <w:r w:rsidRPr="00514102">
              <w:rPr>
                <w:rStyle w:val="Hyperlink"/>
                <w:noProof/>
              </w:rPr>
              <w:t>Introduction</w:t>
            </w:r>
            <w:r>
              <w:rPr>
                <w:noProof/>
                <w:webHidden/>
              </w:rPr>
              <w:tab/>
            </w:r>
            <w:r>
              <w:rPr>
                <w:noProof/>
                <w:webHidden/>
              </w:rPr>
              <w:fldChar w:fldCharType="begin"/>
            </w:r>
            <w:r>
              <w:rPr>
                <w:noProof/>
                <w:webHidden/>
              </w:rPr>
              <w:instrText xml:space="preserve"> PAGEREF _Toc361676556 \h </w:instrText>
            </w:r>
            <w:r>
              <w:rPr>
                <w:noProof/>
                <w:webHidden/>
              </w:rPr>
            </w:r>
            <w:r>
              <w:rPr>
                <w:noProof/>
                <w:webHidden/>
              </w:rPr>
              <w:fldChar w:fldCharType="separate"/>
            </w:r>
            <w:r>
              <w:rPr>
                <w:noProof/>
                <w:webHidden/>
              </w:rPr>
              <w:t>1</w:t>
            </w:r>
            <w:r>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57" w:history="1">
            <w:r w:rsidR="00113F0F" w:rsidRPr="00514102">
              <w:rPr>
                <w:rStyle w:val="Hyperlink"/>
                <w:rFonts w:ascii="Times" w:hAnsi="Times" w:cs="Times"/>
                <w:noProof/>
              </w:rPr>
              <w:t>1.1</w:t>
            </w:r>
            <w:r w:rsidR="00113F0F">
              <w:rPr>
                <w:rFonts w:eastAsiaTheme="minorEastAsia"/>
                <w:noProof/>
              </w:rPr>
              <w:tab/>
            </w:r>
            <w:r w:rsidR="00113F0F" w:rsidRPr="00514102">
              <w:rPr>
                <w:rStyle w:val="Hyperlink"/>
                <w:rFonts w:ascii="Times" w:hAnsi="Times" w:cs="Times"/>
                <w:noProof/>
              </w:rPr>
              <w:t>Purpose: Mission Statement</w:t>
            </w:r>
            <w:r w:rsidR="00113F0F">
              <w:rPr>
                <w:noProof/>
                <w:webHidden/>
              </w:rPr>
              <w:tab/>
            </w:r>
            <w:r w:rsidR="00113F0F">
              <w:rPr>
                <w:noProof/>
                <w:webHidden/>
              </w:rPr>
              <w:fldChar w:fldCharType="begin"/>
            </w:r>
            <w:r w:rsidR="00113F0F">
              <w:rPr>
                <w:noProof/>
                <w:webHidden/>
              </w:rPr>
              <w:instrText xml:space="preserve"> PAGEREF _Toc361676557 \h </w:instrText>
            </w:r>
            <w:r w:rsidR="00113F0F">
              <w:rPr>
                <w:noProof/>
                <w:webHidden/>
              </w:rPr>
            </w:r>
            <w:r w:rsidR="00113F0F">
              <w:rPr>
                <w:noProof/>
                <w:webHidden/>
              </w:rPr>
              <w:fldChar w:fldCharType="separate"/>
            </w:r>
            <w:r w:rsidR="00113F0F">
              <w:rPr>
                <w:noProof/>
                <w:webHidden/>
              </w:rPr>
              <w:t>1</w:t>
            </w:r>
            <w:r w:rsidR="00113F0F">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58" w:history="1">
            <w:r w:rsidR="00113F0F" w:rsidRPr="00514102">
              <w:rPr>
                <w:rStyle w:val="Hyperlink"/>
                <w:rFonts w:ascii="Times" w:hAnsi="Times" w:cs="Times"/>
                <w:noProof/>
              </w:rPr>
              <w:t>1.2</w:t>
            </w:r>
            <w:r w:rsidR="00113F0F">
              <w:rPr>
                <w:rFonts w:eastAsiaTheme="minorEastAsia"/>
                <w:noProof/>
              </w:rPr>
              <w:tab/>
            </w:r>
            <w:r w:rsidR="00113F0F" w:rsidRPr="00514102">
              <w:rPr>
                <w:rStyle w:val="Hyperlink"/>
                <w:rFonts w:ascii="Times" w:hAnsi="Times" w:cs="Times"/>
                <w:noProof/>
              </w:rPr>
              <w:t>Scope</w:t>
            </w:r>
            <w:r w:rsidR="00113F0F">
              <w:rPr>
                <w:noProof/>
                <w:webHidden/>
              </w:rPr>
              <w:tab/>
            </w:r>
            <w:r w:rsidR="00113F0F">
              <w:rPr>
                <w:noProof/>
                <w:webHidden/>
              </w:rPr>
              <w:fldChar w:fldCharType="begin"/>
            </w:r>
            <w:r w:rsidR="00113F0F">
              <w:rPr>
                <w:noProof/>
                <w:webHidden/>
              </w:rPr>
              <w:instrText xml:space="preserve"> PAGEREF _Toc361676558 \h </w:instrText>
            </w:r>
            <w:r w:rsidR="00113F0F">
              <w:rPr>
                <w:noProof/>
                <w:webHidden/>
              </w:rPr>
            </w:r>
            <w:r w:rsidR="00113F0F">
              <w:rPr>
                <w:noProof/>
                <w:webHidden/>
              </w:rPr>
              <w:fldChar w:fldCharType="separate"/>
            </w:r>
            <w:r w:rsidR="00113F0F">
              <w:rPr>
                <w:noProof/>
                <w:webHidden/>
              </w:rPr>
              <w:t>1</w:t>
            </w:r>
            <w:r w:rsidR="00113F0F">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59" w:history="1">
            <w:r w:rsidR="00113F0F" w:rsidRPr="00514102">
              <w:rPr>
                <w:rStyle w:val="Hyperlink"/>
                <w:rFonts w:ascii="Times" w:hAnsi="Times" w:cs="Times"/>
                <w:noProof/>
              </w:rPr>
              <w:t>1.3</w:t>
            </w:r>
            <w:r w:rsidR="00113F0F">
              <w:rPr>
                <w:rFonts w:eastAsiaTheme="minorEastAsia"/>
                <w:noProof/>
              </w:rPr>
              <w:tab/>
            </w:r>
            <w:r w:rsidR="00113F0F" w:rsidRPr="00514102">
              <w:rPr>
                <w:rStyle w:val="Hyperlink"/>
                <w:rFonts w:ascii="Times" w:hAnsi="Times" w:cs="Times"/>
                <w:noProof/>
              </w:rPr>
              <w:t>List of Stakeholders</w:t>
            </w:r>
            <w:r w:rsidR="00113F0F">
              <w:rPr>
                <w:noProof/>
                <w:webHidden/>
              </w:rPr>
              <w:tab/>
            </w:r>
            <w:r w:rsidR="00113F0F">
              <w:rPr>
                <w:noProof/>
                <w:webHidden/>
              </w:rPr>
              <w:fldChar w:fldCharType="begin"/>
            </w:r>
            <w:r w:rsidR="00113F0F">
              <w:rPr>
                <w:noProof/>
                <w:webHidden/>
              </w:rPr>
              <w:instrText xml:space="preserve"> PAGEREF _Toc361676559 \h </w:instrText>
            </w:r>
            <w:r w:rsidR="00113F0F">
              <w:rPr>
                <w:noProof/>
                <w:webHidden/>
              </w:rPr>
            </w:r>
            <w:r w:rsidR="00113F0F">
              <w:rPr>
                <w:noProof/>
                <w:webHidden/>
              </w:rPr>
              <w:fldChar w:fldCharType="separate"/>
            </w:r>
            <w:r w:rsidR="00113F0F">
              <w:rPr>
                <w:noProof/>
                <w:webHidden/>
              </w:rPr>
              <w:t>2</w:t>
            </w:r>
            <w:r w:rsidR="00113F0F">
              <w:rPr>
                <w:noProof/>
                <w:webHidden/>
              </w:rPr>
              <w:fldChar w:fldCharType="end"/>
            </w:r>
          </w:hyperlink>
        </w:p>
        <w:p w:rsidR="00113F0F" w:rsidRDefault="00E62702" w:rsidP="00113F0F">
          <w:pPr>
            <w:pStyle w:val="TOC1"/>
            <w:tabs>
              <w:tab w:val="left" w:pos="440"/>
              <w:tab w:val="right" w:leader="dot" w:pos="9350"/>
            </w:tabs>
            <w:rPr>
              <w:rFonts w:eastAsiaTheme="minorEastAsia"/>
              <w:noProof/>
            </w:rPr>
          </w:pPr>
          <w:hyperlink w:anchor="_Toc361676560" w:history="1">
            <w:r w:rsidR="00113F0F" w:rsidRPr="00514102">
              <w:rPr>
                <w:rStyle w:val="Hyperlink"/>
                <w:noProof/>
              </w:rPr>
              <w:t>2.</w:t>
            </w:r>
            <w:r w:rsidR="00113F0F">
              <w:rPr>
                <w:rFonts w:eastAsiaTheme="minorEastAsia"/>
                <w:noProof/>
              </w:rPr>
              <w:tab/>
            </w:r>
            <w:r w:rsidR="00113F0F" w:rsidRPr="00514102">
              <w:rPr>
                <w:rStyle w:val="Hyperlink"/>
                <w:noProof/>
              </w:rPr>
              <w:t>General Description</w:t>
            </w:r>
            <w:r w:rsidR="00113F0F">
              <w:rPr>
                <w:noProof/>
                <w:webHidden/>
              </w:rPr>
              <w:tab/>
            </w:r>
            <w:r w:rsidR="00113F0F">
              <w:rPr>
                <w:noProof/>
                <w:webHidden/>
              </w:rPr>
              <w:fldChar w:fldCharType="begin"/>
            </w:r>
            <w:r w:rsidR="00113F0F">
              <w:rPr>
                <w:noProof/>
                <w:webHidden/>
              </w:rPr>
              <w:instrText xml:space="preserve"> PAGEREF _Toc361676560 \h </w:instrText>
            </w:r>
            <w:r w:rsidR="00113F0F">
              <w:rPr>
                <w:noProof/>
                <w:webHidden/>
              </w:rPr>
            </w:r>
            <w:r w:rsidR="00113F0F">
              <w:rPr>
                <w:noProof/>
                <w:webHidden/>
              </w:rPr>
              <w:fldChar w:fldCharType="separate"/>
            </w:r>
            <w:r w:rsidR="00113F0F">
              <w:rPr>
                <w:noProof/>
                <w:webHidden/>
              </w:rPr>
              <w:t>2</w:t>
            </w:r>
            <w:r w:rsidR="00113F0F">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61" w:history="1">
            <w:r w:rsidR="00113F0F" w:rsidRPr="00514102">
              <w:rPr>
                <w:rStyle w:val="Hyperlink"/>
                <w:rFonts w:ascii="Times" w:hAnsi="Times" w:cs="Times"/>
                <w:noProof/>
              </w:rPr>
              <w:t>2.1</w:t>
            </w:r>
            <w:r w:rsidR="00113F0F">
              <w:rPr>
                <w:rFonts w:eastAsiaTheme="minorEastAsia"/>
                <w:noProof/>
              </w:rPr>
              <w:tab/>
            </w:r>
            <w:r w:rsidR="00113F0F" w:rsidRPr="00514102">
              <w:rPr>
                <w:rStyle w:val="Hyperlink"/>
                <w:rFonts w:ascii="Times" w:hAnsi="Times" w:cs="Times"/>
                <w:noProof/>
              </w:rPr>
              <w:t>Product Perspective</w:t>
            </w:r>
            <w:r w:rsidR="00113F0F">
              <w:rPr>
                <w:noProof/>
                <w:webHidden/>
              </w:rPr>
              <w:tab/>
            </w:r>
            <w:r w:rsidR="00113F0F">
              <w:rPr>
                <w:noProof/>
                <w:webHidden/>
              </w:rPr>
              <w:fldChar w:fldCharType="begin"/>
            </w:r>
            <w:r w:rsidR="00113F0F">
              <w:rPr>
                <w:noProof/>
                <w:webHidden/>
              </w:rPr>
              <w:instrText xml:space="preserve"> PAGEREF _Toc361676561 \h </w:instrText>
            </w:r>
            <w:r w:rsidR="00113F0F">
              <w:rPr>
                <w:noProof/>
                <w:webHidden/>
              </w:rPr>
            </w:r>
            <w:r w:rsidR="00113F0F">
              <w:rPr>
                <w:noProof/>
                <w:webHidden/>
              </w:rPr>
              <w:fldChar w:fldCharType="separate"/>
            </w:r>
            <w:r w:rsidR="00113F0F">
              <w:rPr>
                <w:noProof/>
                <w:webHidden/>
              </w:rPr>
              <w:t>2</w:t>
            </w:r>
            <w:r w:rsidR="00113F0F">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62" w:history="1">
            <w:r w:rsidR="00113F0F" w:rsidRPr="00514102">
              <w:rPr>
                <w:rStyle w:val="Hyperlink"/>
                <w:rFonts w:ascii="Times" w:hAnsi="Times" w:cs="Times"/>
                <w:noProof/>
              </w:rPr>
              <w:t>2.2</w:t>
            </w:r>
            <w:r w:rsidR="00113F0F">
              <w:rPr>
                <w:rFonts w:eastAsiaTheme="minorEastAsia"/>
                <w:noProof/>
              </w:rPr>
              <w:tab/>
            </w:r>
            <w:r w:rsidR="00113F0F" w:rsidRPr="00514102">
              <w:rPr>
                <w:rStyle w:val="Hyperlink"/>
                <w:rFonts w:ascii="Times" w:hAnsi="Times" w:cs="Times"/>
                <w:noProof/>
              </w:rPr>
              <w:t>Product Functions</w:t>
            </w:r>
            <w:r w:rsidR="00113F0F">
              <w:rPr>
                <w:noProof/>
                <w:webHidden/>
              </w:rPr>
              <w:tab/>
            </w:r>
            <w:r w:rsidR="00113F0F">
              <w:rPr>
                <w:noProof/>
                <w:webHidden/>
              </w:rPr>
              <w:fldChar w:fldCharType="begin"/>
            </w:r>
            <w:r w:rsidR="00113F0F">
              <w:rPr>
                <w:noProof/>
                <w:webHidden/>
              </w:rPr>
              <w:instrText xml:space="preserve"> PAGEREF _Toc361676562 \h </w:instrText>
            </w:r>
            <w:r w:rsidR="00113F0F">
              <w:rPr>
                <w:noProof/>
                <w:webHidden/>
              </w:rPr>
            </w:r>
            <w:r w:rsidR="00113F0F">
              <w:rPr>
                <w:noProof/>
                <w:webHidden/>
              </w:rPr>
              <w:fldChar w:fldCharType="separate"/>
            </w:r>
            <w:r w:rsidR="00113F0F">
              <w:rPr>
                <w:noProof/>
                <w:webHidden/>
              </w:rPr>
              <w:t>2</w:t>
            </w:r>
            <w:r w:rsidR="00113F0F">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63" w:history="1">
            <w:r w:rsidR="00113F0F" w:rsidRPr="00514102">
              <w:rPr>
                <w:rStyle w:val="Hyperlink"/>
                <w:rFonts w:ascii="Times" w:hAnsi="Times" w:cs="Times"/>
                <w:noProof/>
              </w:rPr>
              <w:t>2.3</w:t>
            </w:r>
            <w:r w:rsidR="00113F0F">
              <w:rPr>
                <w:rFonts w:eastAsiaTheme="minorEastAsia"/>
                <w:noProof/>
              </w:rPr>
              <w:tab/>
            </w:r>
            <w:r w:rsidR="00113F0F" w:rsidRPr="00514102">
              <w:rPr>
                <w:rStyle w:val="Hyperlink"/>
                <w:rFonts w:ascii="Times" w:hAnsi="Times" w:cs="Times"/>
                <w:noProof/>
              </w:rPr>
              <w:t>User Characteristics</w:t>
            </w:r>
            <w:r w:rsidR="00113F0F">
              <w:rPr>
                <w:noProof/>
                <w:webHidden/>
              </w:rPr>
              <w:tab/>
            </w:r>
            <w:r w:rsidR="00113F0F">
              <w:rPr>
                <w:noProof/>
                <w:webHidden/>
              </w:rPr>
              <w:fldChar w:fldCharType="begin"/>
            </w:r>
            <w:r w:rsidR="00113F0F">
              <w:rPr>
                <w:noProof/>
                <w:webHidden/>
              </w:rPr>
              <w:instrText xml:space="preserve"> PAGEREF _Toc361676563 \h </w:instrText>
            </w:r>
            <w:r w:rsidR="00113F0F">
              <w:rPr>
                <w:noProof/>
                <w:webHidden/>
              </w:rPr>
            </w:r>
            <w:r w:rsidR="00113F0F">
              <w:rPr>
                <w:noProof/>
                <w:webHidden/>
              </w:rPr>
              <w:fldChar w:fldCharType="separate"/>
            </w:r>
            <w:r w:rsidR="00113F0F">
              <w:rPr>
                <w:noProof/>
                <w:webHidden/>
              </w:rPr>
              <w:t>2</w:t>
            </w:r>
            <w:r w:rsidR="00113F0F">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64" w:history="1">
            <w:r w:rsidR="00113F0F" w:rsidRPr="00514102">
              <w:rPr>
                <w:rStyle w:val="Hyperlink"/>
                <w:rFonts w:ascii="Times" w:hAnsi="Times" w:cs="Times"/>
                <w:noProof/>
              </w:rPr>
              <w:t>2.4</w:t>
            </w:r>
            <w:r w:rsidR="00113F0F">
              <w:rPr>
                <w:rFonts w:eastAsiaTheme="minorEastAsia"/>
                <w:noProof/>
              </w:rPr>
              <w:tab/>
            </w:r>
            <w:r w:rsidR="00113F0F" w:rsidRPr="00514102">
              <w:rPr>
                <w:rStyle w:val="Hyperlink"/>
                <w:rFonts w:ascii="Times" w:hAnsi="Times" w:cs="Times"/>
                <w:noProof/>
              </w:rPr>
              <w:t>General Constraints</w:t>
            </w:r>
            <w:r w:rsidR="00113F0F">
              <w:rPr>
                <w:noProof/>
                <w:webHidden/>
              </w:rPr>
              <w:tab/>
            </w:r>
            <w:r w:rsidR="00113F0F">
              <w:rPr>
                <w:noProof/>
                <w:webHidden/>
              </w:rPr>
              <w:fldChar w:fldCharType="begin"/>
            </w:r>
            <w:r w:rsidR="00113F0F">
              <w:rPr>
                <w:noProof/>
                <w:webHidden/>
              </w:rPr>
              <w:instrText xml:space="preserve"> PAGEREF _Toc361676564 \h </w:instrText>
            </w:r>
            <w:r w:rsidR="00113F0F">
              <w:rPr>
                <w:noProof/>
                <w:webHidden/>
              </w:rPr>
            </w:r>
            <w:r w:rsidR="00113F0F">
              <w:rPr>
                <w:noProof/>
                <w:webHidden/>
              </w:rPr>
              <w:fldChar w:fldCharType="separate"/>
            </w:r>
            <w:r w:rsidR="00113F0F">
              <w:rPr>
                <w:noProof/>
                <w:webHidden/>
              </w:rPr>
              <w:t>2</w:t>
            </w:r>
            <w:r w:rsidR="00113F0F">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65" w:history="1">
            <w:r w:rsidR="00113F0F" w:rsidRPr="00514102">
              <w:rPr>
                <w:rStyle w:val="Hyperlink"/>
                <w:rFonts w:ascii="Times" w:hAnsi="Times" w:cs="Times"/>
                <w:noProof/>
              </w:rPr>
              <w:t>2.5</w:t>
            </w:r>
            <w:r w:rsidR="00113F0F">
              <w:rPr>
                <w:rFonts w:eastAsiaTheme="minorEastAsia"/>
                <w:noProof/>
              </w:rPr>
              <w:tab/>
            </w:r>
            <w:r w:rsidR="00113F0F" w:rsidRPr="00514102">
              <w:rPr>
                <w:rStyle w:val="Hyperlink"/>
                <w:rFonts w:ascii="Times" w:hAnsi="Times" w:cs="Times"/>
                <w:noProof/>
              </w:rPr>
              <w:t>Assumptions and Dependencies</w:t>
            </w:r>
            <w:r w:rsidR="00113F0F">
              <w:rPr>
                <w:noProof/>
                <w:webHidden/>
              </w:rPr>
              <w:tab/>
            </w:r>
            <w:r w:rsidR="00113F0F">
              <w:rPr>
                <w:noProof/>
                <w:webHidden/>
              </w:rPr>
              <w:fldChar w:fldCharType="begin"/>
            </w:r>
            <w:r w:rsidR="00113F0F">
              <w:rPr>
                <w:noProof/>
                <w:webHidden/>
              </w:rPr>
              <w:instrText xml:space="preserve"> PAGEREF _Toc361676565 \h </w:instrText>
            </w:r>
            <w:r w:rsidR="00113F0F">
              <w:rPr>
                <w:noProof/>
                <w:webHidden/>
              </w:rPr>
            </w:r>
            <w:r w:rsidR="00113F0F">
              <w:rPr>
                <w:noProof/>
                <w:webHidden/>
              </w:rPr>
              <w:fldChar w:fldCharType="separate"/>
            </w:r>
            <w:r w:rsidR="00113F0F">
              <w:rPr>
                <w:noProof/>
                <w:webHidden/>
              </w:rPr>
              <w:t>2</w:t>
            </w:r>
            <w:r w:rsidR="00113F0F">
              <w:rPr>
                <w:noProof/>
                <w:webHidden/>
              </w:rPr>
              <w:fldChar w:fldCharType="end"/>
            </w:r>
          </w:hyperlink>
        </w:p>
        <w:p w:rsidR="00113F0F" w:rsidRDefault="00E62702" w:rsidP="00113F0F">
          <w:pPr>
            <w:pStyle w:val="TOC1"/>
            <w:tabs>
              <w:tab w:val="left" w:pos="440"/>
              <w:tab w:val="right" w:leader="dot" w:pos="9350"/>
            </w:tabs>
            <w:rPr>
              <w:rFonts w:eastAsiaTheme="minorEastAsia"/>
              <w:noProof/>
            </w:rPr>
          </w:pPr>
          <w:hyperlink w:anchor="_Toc361676566" w:history="1">
            <w:r w:rsidR="00113F0F" w:rsidRPr="00514102">
              <w:rPr>
                <w:rStyle w:val="Hyperlink"/>
                <w:noProof/>
              </w:rPr>
              <w:t>3.</w:t>
            </w:r>
            <w:r w:rsidR="00113F0F">
              <w:rPr>
                <w:rFonts w:eastAsiaTheme="minorEastAsia"/>
                <w:noProof/>
              </w:rPr>
              <w:tab/>
            </w:r>
            <w:r w:rsidR="00113F0F" w:rsidRPr="00514102">
              <w:rPr>
                <w:rStyle w:val="Hyperlink"/>
                <w:noProof/>
              </w:rPr>
              <w:t>Specific Requirements</w:t>
            </w:r>
            <w:r w:rsidR="00113F0F">
              <w:rPr>
                <w:noProof/>
                <w:webHidden/>
              </w:rPr>
              <w:tab/>
            </w:r>
            <w:r w:rsidR="00113F0F">
              <w:rPr>
                <w:noProof/>
                <w:webHidden/>
              </w:rPr>
              <w:fldChar w:fldCharType="begin"/>
            </w:r>
            <w:r w:rsidR="00113F0F">
              <w:rPr>
                <w:noProof/>
                <w:webHidden/>
              </w:rPr>
              <w:instrText xml:space="preserve"> PAGEREF _Toc361676566 \h </w:instrText>
            </w:r>
            <w:r w:rsidR="00113F0F">
              <w:rPr>
                <w:noProof/>
                <w:webHidden/>
              </w:rPr>
            </w:r>
            <w:r w:rsidR="00113F0F">
              <w:rPr>
                <w:noProof/>
                <w:webHidden/>
              </w:rPr>
              <w:fldChar w:fldCharType="separate"/>
            </w:r>
            <w:r w:rsidR="00113F0F">
              <w:rPr>
                <w:noProof/>
                <w:webHidden/>
              </w:rPr>
              <w:t>2</w:t>
            </w:r>
            <w:r w:rsidR="00113F0F">
              <w:rPr>
                <w:noProof/>
                <w:webHidden/>
              </w:rPr>
              <w:fldChar w:fldCharType="end"/>
            </w:r>
          </w:hyperlink>
        </w:p>
        <w:p w:rsidR="00113F0F" w:rsidRDefault="00E62702" w:rsidP="00113F0F">
          <w:pPr>
            <w:pStyle w:val="TOC3"/>
            <w:tabs>
              <w:tab w:val="left" w:pos="1100"/>
              <w:tab w:val="right" w:leader="dot" w:pos="9350"/>
            </w:tabs>
            <w:rPr>
              <w:rFonts w:eastAsiaTheme="minorEastAsia"/>
              <w:noProof/>
            </w:rPr>
          </w:pPr>
          <w:hyperlink w:anchor="_Toc361676567" w:history="1">
            <w:r w:rsidR="00113F0F" w:rsidRPr="00514102">
              <w:rPr>
                <w:rStyle w:val="Hyperlink"/>
                <w:rFonts w:ascii="Times" w:hAnsi="Times" w:cs="Times"/>
                <w:noProof/>
              </w:rPr>
              <w:t>3.1</w:t>
            </w:r>
            <w:r w:rsidR="00113F0F">
              <w:rPr>
                <w:rFonts w:eastAsiaTheme="minorEastAsia"/>
                <w:noProof/>
              </w:rPr>
              <w:tab/>
            </w:r>
            <w:r w:rsidR="00113F0F" w:rsidRPr="00514102">
              <w:rPr>
                <w:rStyle w:val="Hyperlink"/>
                <w:rFonts w:ascii="Times" w:hAnsi="Times" w:cs="Times"/>
                <w:noProof/>
              </w:rPr>
              <w:t>Accounts</w:t>
            </w:r>
            <w:r w:rsidR="00113F0F">
              <w:rPr>
                <w:noProof/>
                <w:webHidden/>
              </w:rPr>
              <w:tab/>
            </w:r>
            <w:r w:rsidR="00113F0F">
              <w:rPr>
                <w:noProof/>
                <w:webHidden/>
              </w:rPr>
              <w:fldChar w:fldCharType="begin"/>
            </w:r>
            <w:r w:rsidR="00113F0F">
              <w:rPr>
                <w:noProof/>
                <w:webHidden/>
              </w:rPr>
              <w:instrText xml:space="preserve"> PAGEREF _Toc361676567 \h </w:instrText>
            </w:r>
            <w:r w:rsidR="00113F0F">
              <w:rPr>
                <w:noProof/>
                <w:webHidden/>
              </w:rPr>
            </w:r>
            <w:r w:rsidR="00113F0F">
              <w:rPr>
                <w:noProof/>
                <w:webHidden/>
              </w:rPr>
              <w:fldChar w:fldCharType="separate"/>
            </w:r>
            <w:r w:rsidR="00113F0F">
              <w:rPr>
                <w:noProof/>
                <w:webHidden/>
              </w:rPr>
              <w:t>3</w:t>
            </w:r>
            <w:r w:rsidR="00113F0F">
              <w:rPr>
                <w:noProof/>
                <w:webHidden/>
              </w:rPr>
              <w:fldChar w:fldCharType="end"/>
            </w:r>
          </w:hyperlink>
        </w:p>
        <w:p w:rsidR="00113F0F" w:rsidRDefault="00E62702" w:rsidP="00113F0F">
          <w:pPr>
            <w:pStyle w:val="TOC3"/>
            <w:tabs>
              <w:tab w:val="left" w:pos="1100"/>
              <w:tab w:val="right" w:leader="dot" w:pos="9350"/>
            </w:tabs>
            <w:rPr>
              <w:rFonts w:eastAsiaTheme="minorEastAsia"/>
              <w:noProof/>
            </w:rPr>
          </w:pPr>
          <w:hyperlink w:anchor="_Toc361676568" w:history="1">
            <w:r w:rsidR="00113F0F" w:rsidRPr="00514102">
              <w:rPr>
                <w:rStyle w:val="Hyperlink"/>
                <w:rFonts w:ascii="Times" w:hAnsi="Times" w:cs="Times"/>
                <w:noProof/>
              </w:rPr>
              <w:t>3.2</w:t>
            </w:r>
            <w:r w:rsidR="00113F0F">
              <w:rPr>
                <w:rFonts w:eastAsiaTheme="minorEastAsia"/>
                <w:noProof/>
              </w:rPr>
              <w:tab/>
            </w:r>
            <w:r w:rsidR="00113F0F" w:rsidRPr="00514102">
              <w:rPr>
                <w:rStyle w:val="Hyperlink"/>
                <w:rFonts w:ascii="Times" w:hAnsi="Times" w:cs="Times"/>
                <w:noProof/>
              </w:rPr>
              <w:t>Log In/Out</w:t>
            </w:r>
            <w:r w:rsidR="00113F0F">
              <w:rPr>
                <w:noProof/>
                <w:webHidden/>
              </w:rPr>
              <w:tab/>
            </w:r>
            <w:r w:rsidR="00113F0F">
              <w:rPr>
                <w:noProof/>
                <w:webHidden/>
              </w:rPr>
              <w:fldChar w:fldCharType="begin"/>
            </w:r>
            <w:r w:rsidR="00113F0F">
              <w:rPr>
                <w:noProof/>
                <w:webHidden/>
              </w:rPr>
              <w:instrText xml:space="preserve"> PAGEREF _Toc361676568 \h </w:instrText>
            </w:r>
            <w:r w:rsidR="00113F0F">
              <w:rPr>
                <w:noProof/>
                <w:webHidden/>
              </w:rPr>
            </w:r>
            <w:r w:rsidR="00113F0F">
              <w:rPr>
                <w:noProof/>
                <w:webHidden/>
              </w:rPr>
              <w:fldChar w:fldCharType="separate"/>
            </w:r>
            <w:r w:rsidR="00113F0F">
              <w:rPr>
                <w:noProof/>
                <w:webHidden/>
              </w:rPr>
              <w:t>4</w:t>
            </w:r>
            <w:r w:rsidR="00113F0F">
              <w:rPr>
                <w:noProof/>
                <w:webHidden/>
              </w:rPr>
              <w:fldChar w:fldCharType="end"/>
            </w:r>
          </w:hyperlink>
        </w:p>
        <w:p w:rsidR="00113F0F" w:rsidRDefault="00E62702" w:rsidP="00113F0F">
          <w:pPr>
            <w:pStyle w:val="TOC3"/>
            <w:tabs>
              <w:tab w:val="left" w:pos="1100"/>
              <w:tab w:val="right" w:leader="dot" w:pos="9350"/>
            </w:tabs>
            <w:rPr>
              <w:rFonts w:eastAsiaTheme="minorEastAsia"/>
              <w:noProof/>
            </w:rPr>
          </w:pPr>
          <w:hyperlink w:anchor="_Toc361676569" w:history="1">
            <w:r w:rsidR="00113F0F" w:rsidRPr="00514102">
              <w:rPr>
                <w:rStyle w:val="Hyperlink"/>
                <w:rFonts w:ascii="Times" w:hAnsi="Times" w:cs="Times"/>
                <w:noProof/>
              </w:rPr>
              <w:t>3.3</w:t>
            </w:r>
            <w:r w:rsidR="00113F0F">
              <w:rPr>
                <w:rFonts w:eastAsiaTheme="minorEastAsia"/>
                <w:noProof/>
              </w:rPr>
              <w:tab/>
            </w:r>
            <w:r w:rsidR="00113F0F" w:rsidRPr="00514102">
              <w:rPr>
                <w:rStyle w:val="Hyperlink"/>
                <w:rFonts w:ascii="Times" w:hAnsi="Times" w:cs="Times"/>
                <w:noProof/>
              </w:rPr>
              <w:t>Recipes</w:t>
            </w:r>
            <w:r w:rsidR="00113F0F">
              <w:rPr>
                <w:noProof/>
                <w:webHidden/>
              </w:rPr>
              <w:tab/>
            </w:r>
            <w:r w:rsidR="00113F0F">
              <w:rPr>
                <w:noProof/>
                <w:webHidden/>
              </w:rPr>
              <w:fldChar w:fldCharType="begin"/>
            </w:r>
            <w:r w:rsidR="00113F0F">
              <w:rPr>
                <w:noProof/>
                <w:webHidden/>
              </w:rPr>
              <w:instrText xml:space="preserve"> PAGEREF _Toc361676569 \h </w:instrText>
            </w:r>
            <w:r w:rsidR="00113F0F">
              <w:rPr>
                <w:noProof/>
                <w:webHidden/>
              </w:rPr>
            </w:r>
            <w:r w:rsidR="00113F0F">
              <w:rPr>
                <w:noProof/>
                <w:webHidden/>
              </w:rPr>
              <w:fldChar w:fldCharType="separate"/>
            </w:r>
            <w:r w:rsidR="00113F0F">
              <w:rPr>
                <w:noProof/>
                <w:webHidden/>
              </w:rPr>
              <w:t>5</w:t>
            </w:r>
            <w:r w:rsidR="00113F0F">
              <w:rPr>
                <w:noProof/>
                <w:webHidden/>
              </w:rPr>
              <w:fldChar w:fldCharType="end"/>
            </w:r>
          </w:hyperlink>
        </w:p>
        <w:p w:rsidR="00113F0F" w:rsidRDefault="00E62702" w:rsidP="00113F0F">
          <w:pPr>
            <w:pStyle w:val="TOC3"/>
            <w:tabs>
              <w:tab w:val="left" w:pos="1100"/>
              <w:tab w:val="right" w:leader="dot" w:pos="9350"/>
            </w:tabs>
            <w:rPr>
              <w:rFonts w:eastAsiaTheme="minorEastAsia"/>
              <w:noProof/>
            </w:rPr>
          </w:pPr>
          <w:hyperlink w:anchor="_Toc361676570" w:history="1">
            <w:r w:rsidR="00113F0F" w:rsidRPr="00514102">
              <w:rPr>
                <w:rStyle w:val="Hyperlink"/>
                <w:rFonts w:ascii="Times" w:hAnsi="Times" w:cs="Times"/>
                <w:noProof/>
              </w:rPr>
              <w:t>3.4</w:t>
            </w:r>
            <w:r w:rsidR="00113F0F">
              <w:rPr>
                <w:rFonts w:eastAsiaTheme="minorEastAsia"/>
                <w:noProof/>
              </w:rPr>
              <w:tab/>
            </w:r>
            <w:r w:rsidR="00113F0F" w:rsidRPr="00514102">
              <w:rPr>
                <w:rStyle w:val="Hyperlink"/>
                <w:rFonts w:ascii="Times" w:hAnsi="Times" w:cs="Times"/>
                <w:noProof/>
              </w:rPr>
              <w:t>Batches</w:t>
            </w:r>
            <w:r w:rsidR="00113F0F">
              <w:rPr>
                <w:noProof/>
                <w:webHidden/>
              </w:rPr>
              <w:tab/>
            </w:r>
            <w:r w:rsidR="00113F0F">
              <w:rPr>
                <w:noProof/>
                <w:webHidden/>
              </w:rPr>
              <w:fldChar w:fldCharType="begin"/>
            </w:r>
            <w:r w:rsidR="00113F0F">
              <w:rPr>
                <w:noProof/>
                <w:webHidden/>
              </w:rPr>
              <w:instrText xml:space="preserve"> PAGEREF _Toc361676570 \h </w:instrText>
            </w:r>
            <w:r w:rsidR="00113F0F">
              <w:rPr>
                <w:noProof/>
                <w:webHidden/>
              </w:rPr>
            </w:r>
            <w:r w:rsidR="00113F0F">
              <w:rPr>
                <w:noProof/>
                <w:webHidden/>
              </w:rPr>
              <w:fldChar w:fldCharType="separate"/>
            </w:r>
            <w:r w:rsidR="00113F0F">
              <w:rPr>
                <w:noProof/>
                <w:webHidden/>
              </w:rPr>
              <w:t>5</w:t>
            </w:r>
            <w:r w:rsidR="00113F0F">
              <w:rPr>
                <w:noProof/>
                <w:webHidden/>
              </w:rPr>
              <w:fldChar w:fldCharType="end"/>
            </w:r>
          </w:hyperlink>
        </w:p>
        <w:p w:rsidR="00113F0F" w:rsidRDefault="00E62702" w:rsidP="00113F0F">
          <w:pPr>
            <w:pStyle w:val="TOC3"/>
            <w:tabs>
              <w:tab w:val="left" w:pos="1100"/>
              <w:tab w:val="right" w:leader="dot" w:pos="9350"/>
            </w:tabs>
            <w:rPr>
              <w:rFonts w:eastAsiaTheme="minorEastAsia"/>
              <w:noProof/>
            </w:rPr>
          </w:pPr>
          <w:hyperlink w:anchor="_Toc361676571" w:history="1">
            <w:r w:rsidR="00113F0F" w:rsidRPr="00514102">
              <w:rPr>
                <w:rStyle w:val="Hyperlink"/>
                <w:rFonts w:ascii="Times" w:hAnsi="Times" w:cs="Times"/>
                <w:noProof/>
              </w:rPr>
              <w:t>3.5</w:t>
            </w:r>
            <w:r w:rsidR="00113F0F">
              <w:rPr>
                <w:rFonts w:eastAsiaTheme="minorEastAsia"/>
                <w:noProof/>
              </w:rPr>
              <w:tab/>
            </w:r>
            <w:r w:rsidR="00113F0F" w:rsidRPr="00514102">
              <w:rPr>
                <w:rStyle w:val="Hyperlink"/>
                <w:rFonts w:ascii="Times" w:hAnsi="Times" w:cs="Times"/>
                <w:noProof/>
              </w:rPr>
              <w:t>Users</w:t>
            </w:r>
            <w:r w:rsidR="00113F0F">
              <w:rPr>
                <w:noProof/>
                <w:webHidden/>
              </w:rPr>
              <w:tab/>
            </w:r>
            <w:r w:rsidR="00113F0F">
              <w:rPr>
                <w:noProof/>
                <w:webHidden/>
              </w:rPr>
              <w:fldChar w:fldCharType="begin"/>
            </w:r>
            <w:r w:rsidR="00113F0F">
              <w:rPr>
                <w:noProof/>
                <w:webHidden/>
              </w:rPr>
              <w:instrText xml:space="preserve"> PAGEREF _Toc361676571 \h </w:instrText>
            </w:r>
            <w:r w:rsidR="00113F0F">
              <w:rPr>
                <w:noProof/>
                <w:webHidden/>
              </w:rPr>
            </w:r>
            <w:r w:rsidR="00113F0F">
              <w:rPr>
                <w:noProof/>
                <w:webHidden/>
              </w:rPr>
              <w:fldChar w:fldCharType="separate"/>
            </w:r>
            <w:r w:rsidR="00113F0F">
              <w:rPr>
                <w:noProof/>
                <w:webHidden/>
              </w:rPr>
              <w:t>6</w:t>
            </w:r>
            <w:r w:rsidR="00113F0F">
              <w:rPr>
                <w:noProof/>
                <w:webHidden/>
              </w:rPr>
              <w:fldChar w:fldCharType="end"/>
            </w:r>
          </w:hyperlink>
        </w:p>
        <w:p w:rsidR="00113F0F" w:rsidRDefault="00E62702" w:rsidP="00113F0F">
          <w:pPr>
            <w:pStyle w:val="TOC3"/>
            <w:tabs>
              <w:tab w:val="left" w:pos="1100"/>
              <w:tab w:val="right" w:leader="dot" w:pos="9350"/>
            </w:tabs>
            <w:rPr>
              <w:rFonts w:eastAsiaTheme="minorEastAsia"/>
              <w:noProof/>
            </w:rPr>
          </w:pPr>
          <w:hyperlink w:anchor="_Toc361676572" w:history="1">
            <w:r w:rsidR="00113F0F" w:rsidRPr="00514102">
              <w:rPr>
                <w:rStyle w:val="Hyperlink"/>
                <w:rFonts w:ascii="Times" w:hAnsi="Times" w:cs="Times"/>
                <w:noProof/>
              </w:rPr>
              <w:t>3.6</w:t>
            </w:r>
            <w:r w:rsidR="00113F0F">
              <w:rPr>
                <w:rFonts w:eastAsiaTheme="minorEastAsia"/>
                <w:noProof/>
              </w:rPr>
              <w:tab/>
            </w:r>
            <w:r w:rsidR="00113F0F" w:rsidRPr="00514102">
              <w:rPr>
                <w:rStyle w:val="Hyperlink"/>
                <w:rFonts w:ascii="Times" w:hAnsi="Times" w:cs="Times"/>
                <w:noProof/>
              </w:rPr>
              <w:t>Traceability Matrix</w:t>
            </w:r>
            <w:r w:rsidR="00113F0F">
              <w:rPr>
                <w:noProof/>
                <w:webHidden/>
              </w:rPr>
              <w:tab/>
            </w:r>
            <w:r w:rsidR="00113F0F">
              <w:rPr>
                <w:noProof/>
                <w:webHidden/>
              </w:rPr>
              <w:fldChar w:fldCharType="begin"/>
            </w:r>
            <w:r w:rsidR="00113F0F">
              <w:rPr>
                <w:noProof/>
                <w:webHidden/>
              </w:rPr>
              <w:instrText xml:space="preserve"> PAGEREF _Toc361676572 \h </w:instrText>
            </w:r>
            <w:r w:rsidR="00113F0F">
              <w:rPr>
                <w:noProof/>
                <w:webHidden/>
              </w:rPr>
            </w:r>
            <w:r w:rsidR="00113F0F">
              <w:rPr>
                <w:noProof/>
                <w:webHidden/>
              </w:rPr>
              <w:fldChar w:fldCharType="separate"/>
            </w:r>
            <w:r w:rsidR="00113F0F">
              <w:rPr>
                <w:noProof/>
                <w:webHidden/>
              </w:rPr>
              <w:t>7</w:t>
            </w:r>
            <w:r w:rsidR="00113F0F">
              <w:rPr>
                <w:noProof/>
                <w:webHidden/>
              </w:rPr>
              <w:fldChar w:fldCharType="end"/>
            </w:r>
          </w:hyperlink>
        </w:p>
        <w:p w:rsidR="00113F0F" w:rsidRDefault="00E62702" w:rsidP="00113F0F">
          <w:pPr>
            <w:pStyle w:val="TOC2"/>
            <w:tabs>
              <w:tab w:val="right" w:leader="dot" w:pos="9350"/>
            </w:tabs>
            <w:rPr>
              <w:rFonts w:eastAsiaTheme="minorEastAsia"/>
              <w:noProof/>
            </w:rPr>
          </w:pPr>
          <w:hyperlink w:anchor="_Toc361676573" w:history="1">
            <w:r w:rsidR="00113F0F" w:rsidRPr="00514102">
              <w:rPr>
                <w:rStyle w:val="Hyperlink"/>
                <w:rFonts w:ascii="Times" w:hAnsi="Times" w:cs="Times"/>
                <w:noProof/>
              </w:rPr>
              <w:t>Use Cases  ( To be removed later)</w:t>
            </w:r>
            <w:r w:rsidR="00113F0F">
              <w:rPr>
                <w:noProof/>
                <w:webHidden/>
              </w:rPr>
              <w:tab/>
            </w:r>
            <w:r w:rsidR="00113F0F">
              <w:rPr>
                <w:noProof/>
                <w:webHidden/>
              </w:rPr>
              <w:fldChar w:fldCharType="begin"/>
            </w:r>
            <w:r w:rsidR="00113F0F">
              <w:rPr>
                <w:noProof/>
                <w:webHidden/>
              </w:rPr>
              <w:instrText xml:space="preserve"> PAGEREF _Toc361676573 \h </w:instrText>
            </w:r>
            <w:r w:rsidR="00113F0F">
              <w:rPr>
                <w:noProof/>
                <w:webHidden/>
              </w:rPr>
            </w:r>
            <w:r w:rsidR="00113F0F">
              <w:rPr>
                <w:noProof/>
                <w:webHidden/>
              </w:rPr>
              <w:fldChar w:fldCharType="separate"/>
            </w:r>
            <w:r w:rsidR="00113F0F">
              <w:rPr>
                <w:noProof/>
                <w:webHidden/>
              </w:rPr>
              <w:t>7</w:t>
            </w:r>
            <w:r w:rsidR="00113F0F">
              <w:rPr>
                <w:noProof/>
                <w:webHidden/>
              </w:rPr>
              <w:fldChar w:fldCharType="end"/>
            </w:r>
          </w:hyperlink>
        </w:p>
        <w:p w:rsidR="00113F0F" w:rsidRDefault="00E62702" w:rsidP="00113F0F">
          <w:pPr>
            <w:pStyle w:val="TOC1"/>
            <w:tabs>
              <w:tab w:val="left" w:pos="440"/>
              <w:tab w:val="right" w:leader="dot" w:pos="9350"/>
            </w:tabs>
            <w:rPr>
              <w:rFonts w:eastAsiaTheme="minorEastAsia"/>
              <w:noProof/>
            </w:rPr>
          </w:pPr>
          <w:hyperlink w:anchor="_Toc361676574" w:history="1">
            <w:r w:rsidR="00113F0F" w:rsidRPr="00514102">
              <w:rPr>
                <w:rStyle w:val="Hyperlink"/>
                <w:noProof/>
              </w:rPr>
              <w:t>4.</w:t>
            </w:r>
            <w:r w:rsidR="00113F0F">
              <w:rPr>
                <w:rFonts w:eastAsiaTheme="minorEastAsia"/>
                <w:noProof/>
              </w:rPr>
              <w:tab/>
            </w:r>
            <w:r w:rsidR="00113F0F" w:rsidRPr="00514102">
              <w:rPr>
                <w:rStyle w:val="Hyperlink"/>
                <w:noProof/>
              </w:rPr>
              <w:t>Appendices</w:t>
            </w:r>
            <w:r w:rsidR="00113F0F">
              <w:rPr>
                <w:noProof/>
                <w:webHidden/>
              </w:rPr>
              <w:tab/>
            </w:r>
            <w:r w:rsidR="00113F0F">
              <w:rPr>
                <w:noProof/>
                <w:webHidden/>
              </w:rPr>
              <w:fldChar w:fldCharType="begin"/>
            </w:r>
            <w:r w:rsidR="00113F0F">
              <w:rPr>
                <w:noProof/>
                <w:webHidden/>
              </w:rPr>
              <w:instrText xml:space="preserve"> PAGEREF _Toc361676574 \h </w:instrText>
            </w:r>
            <w:r w:rsidR="00113F0F">
              <w:rPr>
                <w:noProof/>
                <w:webHidden/>
              </w:rPr>
            </w:r>
            <w:r w:rsidR="00113F0F">
              <w:rPr>
                <w:noProof/>
                <w:webHidden/>
              </w:rPr>
              <w:fldChar w:fldCharType="separate"/>
            </w:r>
            <w:r w:rsidR="00113F0F">
              <w:rPr>
                <w:noProof/>
                <w:webHidden/>
              </w:rPr>
              <w:t>13</w:t>
            </w:r>
            <w:r w:rsidR="00113F0F">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75" w:history="1">
            <w:r w:rsidR="00113F0F" w:rsidRPr="00514102">
              <w:rPr>
                <w:rStyle w:val="Hyperlink"/>
                <w:rFonts w:ascii="Times" w:hAnsi="Times" w:cs="Times"/>
                <w:noProof/>
              </w:rPr>
              <w:t>4.1</w:t>
            </w:r>
            <w:r w:rsidR="00113F0F">
              <w:rPr>
                <w:rFonts w:eastAsiaTheme="minorEastAsia"/>
                <w:noProof/>
              </w:rPr>
              <w:tab/>
            </w:r>
            <w:r w:rsidR="00113F0F" w:rsidRPr="00514102">
              <w:rPr>
                <w:rStyle w:val="Hyperlink"/>
                <w:rFonts w:ascii="Times" w:hAnsi="Times" w:cs="Times"/>
                <w:noProof/>
              </w:rPr>
              <w:t>Applicable Standards, Regulations, Laws, etc.</w:t>
            </w:r>
            <w:r w:rsidR="00113F0F">
              <w:rPr>
                <w:noProof/>
                <w:webHidden/>
              </w:rPr>
              <w:tab/>
            </w:r>
            <w:r w:rsidR="00113F0F">
              <w:rPr>
                <w:noProof/>
                <w:webHidden/>
              </w:rPr>
              <w:fldChar w:fldCharType="begin"/>
            </w:r>
            <w:r w:rsidR="00113F0F">
              <w:rPr>
                <w:noProof/>
                <w:webHidden/>
              </w:rPr>
              <w:instrText xml:space="preserve"> PAGEREF _Toc361676575 \h </w:instrText>
            </w:r>
            <w:r w:rsidR="00113F0F">
              <w:rPr>
                <w:noProof/>
                <w:webHidden/>
              </w:rPr>
            </w:r>
            <w:r w:rsidR="00113F0F">
              <w:rPr>
                <w:noProof/>
                <w:webHidden/>
              </w:rPr>
              <w:fldChar w:fldCharType="separate"/>
            </w:r>
            <w:r w:rsidR="00113F0F">
              <w:rPr>
                <w:noProof/>
                <w:webHidden/>
              </w:rPr>
              <w:t>13</w:t>
            </w:r>
            <w:r w:rsidR="00113F0F">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76" w:history="1">
            <w:r w:rsidR="00113F0F" w:rsidRPr="00514102">
              <w:rPr>
                <w:rStyle w:val="Hyperlink"/>
                <w:rFonts w:ascii="Times" w:hAnsi="Times" w:cs="Times"/>
                <w:noProof/>
              </w:rPr>
              <w:t>4.2</w:t>
            </w:r>
            <w:r w:rsidR="00113F0F">
              <w:rPr>
                <w:rFonts w:eastAsiaTheme="minorEastAsia"/>
                <w:noProof/>
              </w:rPr>
              <w:tab/>
            </w:r>
            <w:r w:rsidR="00113F0F" w:rsidRPr="00514102">
              <w:rPr>
                <w:rStyle w:val="Hyperlink"/>
                <w:rFonts w:ascii="Times" w:hAnsi="Times" w:cs="Times"/>
                <w:noProof/>
              </w:rPr>
              <w:t>Definitions, Acronyms, and Abbreviations</w:t>
            </w:r>
            <w:r w:rsidR="00113F0F">
              <w:rPr>
                <w:noProof/>
                <w:webHidden/>
              </w:rPr>
              <w:tab/>
            </w:r>
            <w:r w:rsidR="00113F0F">
              <w:rPr>
                <w:noProof/>
                <w:webHidden/>
              </w:rPr>
              <w:fldChar w:fldCharType="begin"/>
            </w:r>
            <w:r w:rsidR="00113F0F">
              <w:rPr>
                <w:noProof/>
                <w:webHidden/>
              </w:rPr>
              <w:instrText xml:space="preserve"> PAGEREF _Toc361676576 \h </w:instrText>
            </w:r>
            <w:r w:rsidR="00113F0F">
              <w:rPr>
                <w:noProof/>
                <w:webHidden/>
              </w:rPr>
            </w:r>
            <w:r w:rsidR="00113F0F">
              <w:rPr>
                <w:noProof/>
                <w:webHidden/>
              </w:rPr>
              <w:fldChar w:fldCharType="separate"/>
            </w:r>
            <w:r w:rsidR="00113F0F">
              <w:rPr>
                <w:noProof/>
                <w:webHidden/>
              </w:rPr>
              <w:t>13</w:t>
            </w:r>
            <w:r w:rsidR="00113F0F">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77" w:history="1">
            <w:r w:rsidR="00113F0F" w:rsidRPr="00514102">
              <w:rPr>
                <w:rStyle w:val="Hyperlink"/>
                <w:rFonts w:ascii="Times" w:hAnsi="Times" w:cs="Times"/>
                <w:noProof/>
              </w:rPr>
              <w:t>4.3</w:t>
            </w:r>
            <w:r w:rsidR="00113F0F">
              <w:rPr>
                <w:rFonts w:eastAsiaTheme="minorEastAsia"/>
                <w:noProof/>
              </w:rPr>
              <w:tab/>
            </w:r>
            <w:r w:rsidR="00113F0F" w:rsidRPr="00514102">
              <w:rPr>
                <w:rStyle w:val="Hyperlink"/>
                <w:rFonts w:ascii="Times" w:hAnsi="Times" w:cs="Times"/>
                <w:noProof/>
              </w:rPr>
              <w:t>References</w:t>
            </w:r>
            <w:r w:rsidR="00113F0F">
              <w:rPr>
                <w:noProof/>
                <w:webHidden/>
              </w:rPr>
              <w:tab/>
            </w:r>
            <w:r w:rsidR="00113F0F">
              <w:rPr>
                <w:noProof/>
                <w:webHidden/>
              </w:rPr>
              <w:fldChar w:fldCharType="begin"/>
            </w:r>
            <w:r w:rsidR="00113F0F">
              <w:rPr>
                <w:noProof/>
                <w:webHidden/>
              </w:rPr>
              <w:instrText xml:space="preserve"> PAGEREF _Toc361676577 \h </w:instrText>
            </w:r>
            <w:r w:rsidR="00113F0F">
              <w:rPr>
                <w:noProof/>
                <w:webHidden/>
              </w:rPr>
            </w:r>
            <w:r w:rsidR="00113F0F">
              <w:rPr>
                <w:noProof/>
                <w:webHidden/>
              </w:rPr>
              <w:fldChar w:fldCharType="separate"/>
            </w:r>
            <w:r w:rsidR="00113F0F">
              <w:rPr>
                <w:noProof/>
                <w:webHidden/>
              </w:rPr>
              <w:t>14</w:t>
            </w:r>
            <w:r w:rsidR="00113F0F">
              <w:rPr>
                <w:noProof/>
                <w:webHidden/>
              </w:rPr>
              <w:fldChar w:fldCharType="end"/>
            </w:r>
          </w:hyperlink>
        </w:p>
        <w:p w:rsidR="00113F0F" w:rsidRDefault="00E62702" w:rsidP="00113F0F">
          <w:pPr>
            <w:pStyle w:val="TOC2"/>
            <w:tabs>
              <w:tab w:val="left" w:pos="880"/>
              <w:tab w:val="right" w:leader="dot" w:pos="9350"/>
            </w:tabs>
            <w:rPr>
              <w:rFonts w:eastAsiaTheme="minorEastAsia"/>
              <w:noProof/>
            </w:rPr>
          </w:pPr>
          <w:hyperlink w:anchor="_Toc361676578" w:history="1">
            <w:r w:rsidR="00113F0F" w:rsidRPr="00514102">
              <w:rPr>
                <w:rStyle w:val="Hyperlink"/>
                <w:rFonts w:ascii="Times" w:hAnsi="Times" w:cs="Times"/>
                <w:noProof/>
              </w:rPr>
              <w:t>4.4</w:t>
            </w:r>
            <w:r w:rsidR="00113F0F">
              <w:rPr>
                <w:rFonts w:eastAsiaTheme="minorEastAsia"/>
                <w:noProof/>
              </w:rPr>
              <w:tab/>
            </w:r>
            <w:r w:rsidR="00113F0F" w:rsidRPr="00514102">
              <w:rPr>
                <w:rStyle w:val="Hyperlink"/>
                <w:rFonts w:ascii="Times" w:hAnsi="Times" w:cs="Times"/>
                <w:noProof/>
              </w:rPr>
              <w:t>Any Other Ancillary Materials</w:t>
            </w:r>
            <w:r w:rsidR="00113F0F">
              <w:rPr>
                <w:noProof/>
                <w:webHidden/>
              </w:rPr>
              <w:tab/>
            </w:r>
            <w:r w:rsidR="00113F0F">
              <w:rPr>
                <w:noProof/>
                <w:webHidden/>
              </w:rPr>
              <w:fldChar w:fldCharType="begin"/>
            </w:r>
            <w:r w:rsidR="00113F0F">
              <w:rPr>
                <w:noProof/>
                <w:webHidden/>
              </w:rPr>
              <w:instrText xml:space="preserve"> PAGEREF _Toc361676578 \h </w:instrText>
            </w:r>
            <w:r w:rsidR="00113F0F">
              <w:rPr>
                <w:noProof/>
                <w:webHidden/>
              </w:rPr>
            </w:r>
            <w:r w:rsidR="00113F0F">
              <w:rPr>
                <w:noProof/>
                <w:webHidden/>
              </w:rPr>
              <w:fldChar w:fldCharType="separate"/>
            </w:r>
            <w:r w:rsidR="00113F0F">
              <w:rPr>
                <w:noProof/>
                <w:webHidden/>
              </w:rPr>
              <w:t>14</w:t>
            </w:r>
            <w:r w:rsidR="00113F0F">
              <w:rPr>
                <w:noProof/>
                <w:webHidden/>
              </w:rPr>
              <w:fldChar w:fldCharType="end"/>
            </w:r>
          </w:hyperlink>
        </w:p>
        <w:p w:rsidR="00113F0F" w:rsidRDefault="00E62702" w:rsidP="00113F0F">
          <w:pPr>
            <w:pStyle w:val="TOC1"/>
            <w:tabs>
              <w:tab w:val="left" w:pos="440"/>
              <w:tab w:val="right" w:leader="dot" w:pos="9350"/>
            </w:tabs>
            <w:rPr>
              <w:rFonts w:eastAsiaTheme="minorEastAsia"/>
              <w:noProof/>
            </w:rPr>
          </w:pPr>
          <w:hyperlink w:anchor="_Toc361676579" w:history="1">
            <w:r w:rsidR="00113F0F" w:rsidRPr="00514102">
              <w:rPr>
                <w:rStyle w:val="Hyperlink"/>
                <w:noProof/>
              </w:rPr>
              <w:t>5.</w:t>
            </w:r>
            <w:r w:rsidR="00113F0F">
              <w:rPr>
                <w:rFonts w:eastAsiaTheme="minorEastAsia"/>
                <w:noProof/>
              </w:rPr>
              <w:tab/>
            </w:r>
            <w:r w:rsidR="00113F0F" w:rsidRPr="00514102">
              <w:rPr>
                <w:rStyle w:val="Hyperlink"/>
                <w:noProof/>
              </w:rPr>
              <w:t>Index</w:t>
            </w:r>
            <w:r w:rsidR="00113F0F">
              <w:rPr>
                <w:noProof/>
                <w:webHidden/>
              </w:rPr>
              <w:tab/>
            </w:r>
            <w:r w:rsidR="00113F0F">
              <w:rPr>
                <w:noProof/>
                <w:webHidden/>
              </w:rPr>
              <w:fldChar w:fldCharType="begin"/>
            </w:r>
            <w:r w:rsidR="00113F0F">
              <w:rPr>
                <w:noProof/>
                <w:webHidden/>
              </w:rPr>
              <w:instrText xml:space="preserve"> PAGEREF _Toc361676579 \h </w:instrText>
            </w:r>
            <w:r w:rsidR="00113F0F">
              <w:rPr>
                <w:noProof/>
                <w:webHidden/>
              </w:rPr>
            </w:r>
            <w:r w:rsidR="00113F0F">
              <w:rPr>
                <w:noProof/>
                <w:webHidden/>
              </w:rPr>
              <w:fldChar w:fldCharType="separate"/>
            </w:r>
            <w:r w:rsidR="00113F0F">
              <w:rPr>
                <w:noProof/>
                <w:webHidden/>
              </w:rPr>
              <w:t>14</w:t>
            </w:r>
            <w:r w:rsidR="00113F0F">
              <w:rPr>
                <w:noProof/>
                <w:webHidden/>
              </w:rPr>
              <w:fldChar w:fldCharType="end"/>
            </w:r>
          </w:hyperlink>
        </w:p>
        <w:p w:rsidR="00113F0F" w:rsidRDefault="00113F0F" w:rsidP="00113F0F">
          <w:r w:rsidRPr="00AD052D">
            <w:rPr>
              <w:rFonts w:ascii="Times" w:hAnsi="Times" w:cs="Times"/>
              <w:b/>
              <w:bCs/>
              <w:noProof/>
            </w:rPr>
            <w:fldChar w:fldCharType="end"/>
          </w:r>
        </w:p>
      </w:sdtContent>
    </w:sdt>
    <w:p w:rsidR="00113F0F" w:rsidRDefault="00113F0F" w:rsidP="00113F0F"/>
    <w:p w:rsidR="00113F0F" w:rsidRDefault="00113F0F" w:rsidP="00113F0F"/>
    <w:p w:rsidR="00113F0F" w:rsidRDefault="00113F0F" w:rsidP="00113F0F"/>
    <w:p w:rsidR="00113F0F" w:rsidRDefault="00113F0F" w:rsidP="00113F0F"/>
    <w:p w:rsidR="00113F0F" w:rsidRDefault="00113F0F" w:rsidP="00113F0F">
      <w:pPr>
        <w:pStyle w:val="Heading1"/>
        <w:numPr>
          <w:ilvl w:val="0"/>
          <w:numId w:val="15"/>
        </w:numPr>
        <w:ind w:left="360"/>
      </w:pPr>
      <w:bookmarkStart w:id="1" w:name="_Toc361676556"/>
      <w:r w:rsidRPr="002D14A5">
        <w:lastRenderedPageBreak/>
        <w:t>Introduction</w:t>
      </w:r>
      <w:bookmarkEnd w:id="1"/>
    </w:p>
    <w:p w:rsidR="00113F0F" w:rsidRPr="00B3415E" w:rsidRDefault="00113F0F" w:rsidP="00113F0F">
      <w:pPr>
        <w:pStyle w:val="BodyText"/>
        <w:spacing w:after="200"/>
        <w:rPr>
          <w:color w:val="002060"/>
        </w:rPr>
      </w:pPr>
      <w:r w:rsidRPr="00B3415E">
        <w:rPr>
          <w:color w:val="002060"/>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113F0F" w:rsidRPr="00E63363" w:rsidRDefault="00113F0F" w:rsidP="00113F0F">
      <w:pPr>
        <w:pStyle w:val="Heading2"/>
        <w:numPr>
          <w:ilvl w:val="0"/>
          <w:numId w:val="2"/>
        </w:numPr>
        <w:ind w:left="360"/>
        <w:rPr>
          <w:rFonts w:ascii="Times" w:hAnsi="Times" w:cs="Times"/>
          <w:color w:val="auto"/>
          <w:sz w:val="28"/>
          <w:szCs w:val="28"/>
        </w:rPr>
      </w:pPr>
      <w:r>
        <w:rPr>
          <w:rFonts w:ascii="Times" w:hAnsi="Times" w:cs="Times"/>
          <w:color w:val="auto"/>
          <w:sz w:val="28"/>
          <w:szCs w:val="28"/>
        </w:rPr>
        <w:t xml:space="preserve">  </w:t>
      </w:r>
      <w:bookmarkStart w:id="2" w:name="_Toc361676557"/>
      <w:r w:rsidRPr="00E63363">
        <w:rPr>
          <w:rFonts w:ascii="Times" w:hAnsi="Times" w:cs="Times"/>
          <w:color w:val="auto"/>
          <w:sz w:val="28"/>
          <w:szCs w:val="28"/>
        </w:rPr>
        <w:t>Purpose</w:t>
      </w:r>
      <w:r>
        <w:rPr>
          <w:rFonts w:ascii="Times" w:hAnsi="Times" w:cs="Times"/>
          <w:color w:val="auto"/>
          <w:sz w:val="28"/>
          <w:szCs w:val="28"/>
        </w:rPr>
        <w:t>: Mission Statement</w:t>
      </w:r>
      <w:bookmarkEnd w:id="2"/>
    </w:p>
    <w:p w:rsidR="00113F0F" w:rsidRPr="00F0734A" w:rsidRDefault="00113F0F" w:rsidP="00113F0F">
      <w:r w:rsidRPr="00F0734A">
        <w:t>Brewer</w:t>
      </w:r>
      <w:ins w:id="3" w:author="Gregg" w:date="2013-07-07T02:25:00Z">
        <w:r>
          <w:t xml:space="preserve"> </w:t>
        </w:r>
      </w:ins>
      <w:r w:rsidRPr="00F0734A">
        <w:t>Buddy</w:t>
      </w:r>
      <w:ins w:id="4" w:author="Gregg" w:date="2013-07-07T02:25:00Z">
        <w:r>
          <w:t xml:space="preserve"> </w:t>
        </w:r>
      </w:ins>
      <w:r>
        <w:t>will be an Internet-based system that allows home brewers to enter and track recipes, batch information, and inventories for beer, mead, and wine.</w:t>
      </w:r>
    </w:p>
    <w:p w:rsidR="00113F0F" w:rsidRPr="00E63363" w:rsidRDefault="00113F0F" w:rsidP="00113F0F">
      <w:pPr>
        <w:pStyle w:val="Heading2"/>
        <w:numPr>
          <w:ilvl w:val="0"/>
          <w:numId w:val="2"/>
        </w:numPr>
        <w:ind w:left="360"/>
        <w:rPr>
          <w:rFonts w:ascii="Times" w:hAnsi="Times" w:cs="Times"/>
          <w:color w:val="auto"/>
          <w:sz w:val="28"/>
          <w:szCs w:val="28"/>
        </w:rPr>
      </w:pPr>
      <w:r>
        <w:rPr>
          <w:rFonts w:ascii="Times" w:hAnsi="Times" w:cs="Times"/>
          <w:color w:val="auto"/>
          <w:sz w:val="28"/>
          <w:szCs w:val="28"/>
        </w:rPr>
        <w:t xml:space="preserve">  </w:t>
      </w:r>
      <w:bookmarkStart w:id="5" w:name="_Toc361676558"/>
      <w:r w:rsidRPr="00E63363">
        <w:rPr>
          <w:rFonts w:ascii="Times" w:hAnsi="Times" w:cs="Times"/>
          <w:color w:val="auto"/>
          <w:sz w:val="28"/>
          <w:szCs w:val="28"/>
        </w:rPr>
        <w:t>Scope</w:t>
      </w:r>
      <w:bookmarkEnd w:id="5"/>
    </w:p>
    <w:p w:rsidR="00113F0F" w:rsidRPr="00430CBB" w:rsidRDefault="00113F0F" w:rsidP="00113F0F">
      <w:pPr>
        <w:rPr>
          <w:i/>
          <w:color w:val="002060"/>
        </w:rPr>
      </w:pPr>
      <w:r w:rsidRPr="00430CBB">
        <w:rPr>
          <w:i/>
          <w:color w:val="002060"/>
        </w:rPr>
        <w:t>This subsection should:</w:t>
      </w:r>
    </w:p>
    <w:p w:rsidR="00113F0F" w:rsidRPr="00430CBB" w:rsidRDefault="00113F0F" w:rsidP="00113F0F">
      <w:pPr>
        <w:rPr>
          <w:i/>
          <w:color w:val="002060"/>
        </w:rPr>
      </w:pPr>
      <w:r w:rsidRPr="00430CBB">
        <w:rPr>
          <w:i/>
          <w:color w:val="002060"/>
        </w:rPr>
        <w:t>(1)</w:t>
      </w:r>
      <w:r w:rsidRPr="00430CBB">
        <w:rPr>
          <w:i/>
          <w:color w:val="002060"/>
        </w:rPr>
        <w:tab/>
        <w:t xml:space="preserve"> Identify the software product(s) to be produced by name; for example, Host DBMS, Report Generator, etc</w:t>
      </w:r>
    </w:p>
    <w:p w:rsidR="00113F0F" w:rsidRPr="00430CBB" w:rsidRDefault="00113F0F" w:rsidP="00113F0F">
      <w:pPr>
        <w:rPr>
          <w:i/>
          <w:color w:val="002060"/>
        </w:rPr>
      </w:pPr>
      <w:r w:rsidRPr="00430CBB">
        <w:rPr>
          <w:i/>
          <w:color w:val="002060"/>
        </w:rPr>
        <w:t>(2)</w:t>
      </w:r>
      <w:r w:rsidRPr="00430CBB">
        <w:rPr>
          <w:i/>
          <w:color w:val="002060"/>
        </w:rPr>
        <w:tab/>
        <w:t>Explain what the software product(s) will, and, if necessary, will not do</w:t>
      </w:r>
    </w:p>
    <w:p w:rsidR="00113F0F" w:rsidRPr="00430CBB" w:rsidRDefault="00113F0F" w:rsidP="00113F0F">
      <w:pPr>
        <w:rPr>
          <w:i/>
          <w:color w:val="002060"/>
        </w:rPr>
      </w:pPr>
      <w:r w:rsidRPr="00430CBB">
        <w:rPr>
          <w:i/>
          <w:color w:val="002060"/>
        </w:rPr>
        <w:t>(3)</w:t>
      </w:r>
      <w:r w:rsidRPr="00430CBB">
        <w:rPr>
          <w:i/>
          <w:color w:val="002060"/>
        </w:rPr>
        <w:tab/>
        <w:t>Describe the application of the software being specified. As a portion of this, it should:</w:t>
      </w:r>
    </w:p>
    <w:p w:rsidR="00113F0F" w:rsidRPr="00430CBB" w:rsidRDefault="00113F0F" w:rsidP="00113F0F">
      <w:pPr>
        <w:rPr>
          <w:i/>
          <w:color w:val="002060"/>
        </w:rPr>
      </w:pPr>
      <w:r w:rsidRPr="00430CBB">
        <w:rPr>
          <w:i/>
          <w:color w:val="002060"/>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113F0F" w:rsidRDefault="00113F0F" w:rsidP="00113F0F">
      <w:pPr>
        <w:rPr>
          <w:i/>
          <w:color w:val="002060"/>
        </w:rPr>
      </w:pPr>
      <w:r w:rsidRPr="00430CBB">
        <w:rPr>
          <w:i/>
          <w:color w:val="002060"/>
        </w:rPr>
        <w:t>(b) Be consistent with similar statements in higher-level specifications (for example, the System Requirement Specification) , if they exist.What is the scope of this software product.</w:t>
      </w:r>
    </w:p>
    <w:p w:rsidR="00113F0F" w:rsidRDefault="00113F0F" w:rsidP="00113F0F">
      <w:pPr>
        <w:spacing w:after="0"/>
        <w:ind w:left="720" w:hanging="360"/>
        <w:jc w:val="center"/>
      </w:pPr>
      <w:r>
        <w:rPr>
          <w:noProof/>
        </w:rPr>
        <w:drawing>
          <wp:inline distT="0" distB="0" distL="0" distR="0" wp14:anchorId="4BD6B442" wp14:editId="06CE2078">
            <wp:extent cx="2387734" cy="2926080"/>
            <wp:effectExtent l="0" t="0" r="0" b="7620"/>
            <wp:docPr id="23" name="Picture 23" descr="C:\Users\Gregg\Documents\GitHub\mastersproject\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GitHub\mastersproject\design\architecture\high-level-desi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734" cy="2926080"/>
                    </a:xfrm>
                    <a:prstGeom prst="rect">
                      <a:avLst/>
                    </a:prstGeom>
                    <a:noFill/>
                    <a:ln>
                      <a:noFill/>
                    </a:ln>
                  </pic:spPr>
                </pic:pic>
              </a:graphicData>
            </a:graphic>
          </wp:inline>
        </w:drawing>
      </w:r>
    </w:p>
    <w:p w:rsidR="00113F0F" w:rsidRPr="00783C69" w:rsidRDefault="00113F0F" w:rsidP="00113F0F">
      <w:pPr>
        <w:ind w:left="720" w:hanging="360"/>
        <w:jc w:val="center"/>
        <w:rPr>
          <w:b/>
        </w:rPr>
      </w:pPr>
      <w:r w:rsidRPr="00783C69">
        <w:rPr>
          <w:b/>
        </w:rPr>
        <w:lastRenderedPageBreak/>
        <w:t>Figure 1: High level System Diagram</w:t>
      </w:r>
    </w:p>
    <w:p w:rsidR="00113F0F" w:rsidRPr="00E63363" w:rsidRDefault="00113F0F" w:rsidP="00113F0F">
      <w:pPr>
        <w:pStyle w:val="Heading2"/>
        <w:numPr>
          <w:ilvl w:val="0"/>
          <w:numId w:val="2"/>
        </w:numPr>
        <w:ind w:left="360"/>
        <w:rPr>
          <w:rFonts w:ascii="Times" w:hAnsi="Times" w:cs="Times"/>
          <w:color w:val="auto"/>
          <w:sz w:val="28"/>
          <w:szCs w:val="28"/>
        </w:rPr>
      </w:pPr>
      <w:r>
        <w:rPr>
          <w:rFonts w:ascii="Times" w:hAnsi="Times" w:cs="Times"/>
          <w:color w:val="auto"/>
          <w:sz w:val="28"/>
          <w:szCs w:val="28"/>
        </w:rPr>
        <w:t xml:space="preserve">  </w:t>
      </w:r>
      <w:bookmarkStart w:id="6" w:name="_Toc361676559"/>
      <w:r>
        <w:rPr>
          <w:rFonts w:ascii="Times" w:hAnsi="Times" w:cs="Times"/>
          <w:color w:val="auto"/>
          <w:sz w:val="28"/>
          <w:szCs w:val="28"/>
        </w:rPr>
        <w:t>List of Stakeholders</w:t>
      </w:r>
      <w:bookmarkEnd w:id="6"/>
    </w:p>
    <w:p w:rsidR="00113F0F" w:rsidRPr="001E41D9" w:rsidRDefault="00113F0F" w:rsidP="00113F0F">
      <w:pPr>
        <w:pStyle w:val="ListParagraph"/>
        <w:spacing w:after="0"/>
        <w:ind w:left="0"/>
        <w:contextualSpacing w:val="0"/>
        <w:rPr>
          <w:rFonts w:ascii="Times" w:hAnsi="Times" w:cs="Times"/>
          <w:i/>
          <w:sz w:val="24"/>
          <w:szCs w:val="24"/>
        </w:rPr>
      </w:pPr>
    </w:p>
    <w:tbl>
      <w:tblPr>
        <w:tblStyle w:val="TableGrid"/>
        <w:tblW w:w="9180" w:type="dxa"/>
        <w:tblInd w:w="198" w:type="dxa"/>
        <w:tblLayout w:type="fixed"/>
        <w:tblLook w:val="04A0" w:firstRow="1" w:lastRow="0" w:firstColumn="1" w:lastColumn="0" w:noHBand="0" w:noVBand="1"/>
      </w:tblPr>
      <w:tblGrid>
        <w:gridCol w:w="720"/>
        <w:gridCol w:w="2610"/>
        <w:gridCol w:w="1260"/>
        <w:gridCol w:w="2880"/>
        <w:gridCol w:w="1710"/>
      </w:tblGrid>
      <w:tr w:rsidR="00113F0F" w:rsidTr="001836D6">
        <w:trPr>
          <w:tblHeader/>
        </w:trPr>
        <w:tc>
          <w:tcPr>
            <w:tcW w:w="720" w:type="dxa"/>
            <w:shd w:val="clear" w:color="auto" w:fill="BFBFBF" w:themeFill="background1" w:themeFillShade="BF"/>
          </w:tcPr>
          <w:p w:rsidR="00113F0F" w:rsidRDefault="00113F0F" w:rsidP="001836D6">
            <w:pPr>
              <w:jc w:val="center"/>
              <w:rPr>
                <w:b/>
                <w:sz w:val="28"/>
                <w:szCs w:val="28"/>
              </w:rPr>
            </w:pPr>
            <w:r>
              <w:rPr>
                <w:b/>
                <w:sz w:val="28"/>
                <w:szCs w:val="28"/>
              </w:rPr>
              <w:t>No.</w:t>
            </w:r>
          </w:p>
        </w:tc>
        <w:tc>
          <w:tcPr>
            <w:tcW w:w="2610" w:type="dxa"/>
            <w:shd w:val="clear" w:color="auto" w:fill="BFBFBF" w:themeFill="background1" w:themeFillShade="BF"/>
          </w:tcPr>
          <w:p w:rsidR="00113F0F" w:rsidRPr="002B1CC8" w:rsidRDefault="00113F0F" w:rsidP="001836D6">
            <w:pPr>
              <w:jc w:val="center"/>
              <w:rPr>
                <w:b/>
                <w:sz w:val="28"/>
                <w:szCs w:val="28"/>
              </w:rPr>
            </w:pPr>
            <w:r>
              <w:rPr>
                <w:b/>
                <w:sz w:val="28"/>
                <w:szCs w:val="28"/>
              </w:rPr>
              <w:t>Stakeholder</w:t>
            </w:r>
          </w:p>
        </w:tc>
        <w:tc>
          <w:tcPr>
            <w:tcW w:w="1260" w:type="dxa"/>
            <w:shd w:val="clear" w:color="auto" w:fill="BFBFBF" w:themeFill="background1" w:themeFillShade="BF"/>
          </w:tcPr>
          <w:p w:rsidR="00113F0F" w:rsidRDefault="00113F0F" w:rsidP="001836D6">
            <w:pPr>
              <w:jc w:val="center"/>
              <w:rPr>
                <w:b/>
                <w:sz w:val="28"/>
                <w:szCs w:val="28"/>
              </w:rPr>
            </w:pPr>
            <w:r>
              <w:rPr>
                <w:b/>
                <w:sz w:val="28"/>
                <w:szCs w:val="28"/>
              </w:rPr>
              <w:t>Ranking</w:t>
            </w:r>
          </w:p>
        </w:tc>
        <w:tc>
          <w:tcPr>
            <w:tcW w:w="2880" w:type="dxa"/>
            <w:shd w:val="clear" w:color="auto" w:fill="BFBFBF" w:themeFill="background1" w:themeFillShade="BF"/>
          </w:tcPr>
          <w:p w:rsidR="00113F0F" w:rsidRPr="002B1CC8" w:rsidRDefault="00113F0F" w:rsidP="001836D6">
            <w:pPr>
              <w:jc w:val="center"/>
              <w:rPr>
                <w:b/>
                <w:sz w:val="28"/>
                <w:szCs w:val="28"/>
              </w:rPr>
            </w:pPr>
            <w:r>
              <w:rPr>
                <w:b/>
                <w:sz w:val="28"/>
                <w:szCs w:val="28"/>
              </w:rPr>
              <w:t>Interests</w:t>
            </w:r>
          </w:p>
        </w:tc>
        <w:tc>
          <w:tcPr>
            <w:tcW w:w="1710" w:type="dxa"/>
            <w:shd w:val="clear" w:color="auto" w:fill="BFBFBF" w:themeFill="background1" w:themeFillShade="BF"/>
          </w:tcPr>
          <w:p w:rsidR="00113F0F" w:rsidRDefault="00113F0F" w:rsidP="001836D6">
            <w:pPr>
              <w:jc w:val="center"/>
              <w:rPr>
                <w:b/>
                <w:sz w:val="28"/>
                <w:szCs w:val="28"/>
              </w:rPr>
            </w:pPr>
            <w:r>
              <w:rPr>
                <w:b/>
                <w:sz w:val="28"/>
                <w:szCs w:val="28"/>
              </w:rPr>
              <w:t>Constraints</w:t>
            </w:r>
          </w:p>
        </w:tc>
      </w:tr>
      <w:tr w:rsidR="00113F0F" w:rsidRPr="00687489" w:rsidTr="001836D6">
        <w:trPr>
          <w:tblHeader/>
        </w:trPr>
        <w:tc>
          <w:tcPr>
            <w:tcW w:w="72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SH1</w:t>
            </w:r>
          </w:p>
        </w:tc>
        <w:tc>
          <w:tcPr>
            <w:tcW w:w="261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Home beer brewers</w:t>
            </w:r>
          </w:p>
        </w:tc>
        <w:tc>
          <w:tcPr>
            <w:tcW w:w="1260" w:type="dxa"/>
            <w:vAlign w:val="center"/>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1836D6">
        <w:trPr>
          <w:tblHeader/>
        </w:trPr>
        <w:tc>
          <w:tcPr>
            <w:tcW w:w="720" w:type="dxa"/>
          </w:tcPr>
          <w:p w:rsidR="00113F0F" w:rsidRDefault="00113F0F" w:rsidP="001836D6">
            <w:pPr>
              <w:rPr>
                <w:rFonts w:ascii="Times New Roman" w:hAnsi="Times New Roman" w:cs="Times New Roman"/>
                <w:sz w:val="20"/>
                <w:szCs w:val="20"/>
              </w:rPr>
            </w:pPr>
            <w:r>
              <w:rPr>
                <w:rFonts w:ascii="Times New Roman" w:hAnsi="Times New Roman" w:cs="Times New Roman"/>
                <w:sz w:val="20"/>
                <w:szCs w:val="20"/>
              </w:rPr>
              <w:t>SH2</w:t>
            </w:r>
          </w:p>
        </w:tc>
        <w:tc>
          <w:tcPr>
            <w:tcW w:w="261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Home mead brewers</w:t>
            </w:r>
          </w:p>
        </w:tc>
        <w:tc>
          <w:tcPr>
            <w:tcW w:w="1260" w:type="dxa"/>
            <w:vAlign w:val="center"/>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1836D6">
        <w:trPr>
          <w:tblHeader/>
        </w:trPr>
        <w:tc>
          <w:tcPr>
            <w:tcW w:w="720" w:type="dxa"/>
          </w:tcPr>
          <w:p w:rsidR="00113F0F" w:rsidRPr="00687489" w:rsidRDefault="00113F0F" w:rsidP="001836D6">
            <w:pPr>
              <w:tabs>
                <w:tab w:val="left" w:pos="1605"/>
              </w:tabs>
              <w:rPr>
                <w:rFonts w:ascii="Times New Roman" w:hAnsi="Times New Roman" w:cs="Times New Roman"/>
                <w:sz w:val="20"/>
                <w:szCs w:val="20"/>
              </w:rPr>
            </w:pPr>
            <w:r>
              <w:rPr>
                <w:rFonts w:ascii="Times New Roman" w:hAnsi="Times New Roman" w:cs="Times New Roman"/>
                <w:sz w:val="20"/>
                <w:szCs w:val="20"/>
              </w:rPr>
              <w:t>SH3</w:t>
            </w:r>
          </w:p>
        </w:tc>
        <w:tc>
          <w:tcPr>
            <w:tcW w:w="2610" w:type="dxa"/>
          </w:tcPr>
          <w:p w:rsidR="00113F0F" w:rsidRPr="00687489" w:rsidRDefault="00113F0F" w:rsidP="001836D6">
            <w:pPr>
              <w:tabs>
                <w:tab w:val="left" w:pos="1605"/>
              </w:tabs>
              <w:rPr>
                <w:rFonts w:ascii="Times New Roman" w:hAnsi="Times New Roman" w:cs="Times New Roman"/>
                <w:sz w:val="20"/>
                <w:szCs w:val="20"/>
              </w:rPr>
            </w:pPr>
            <w:r>
              <w:rPr>
                <w:rFonts w:ascii="Times New Roman" w:hAnsi="Times New Roman" w:cs="Times New Roman"/>
                <w:sz w:val="20"/>
                <w:szCs w:val="20"/>
              </w:rPr>
              <w:t>Home wine brewers</w:t>
            </w:r>
          </w:p>
        </w:tc>
        <w:tc>
          <w:tcPr>
            <w:tcW w:w="1260" w:type="dxa"/>
            <w:vAlign w:val="center"/>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Highest</w:t>
            </w:r>
          </w:p>
        </w:tc>
        <w:tc>
          <w:tcPr>
            <w:tcW w:w="288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Learning to use the application</w:t>
            </w:r>
          </w:p>
        </w:tc>
        <w:tc>
          <w:tcPr>
            <w:tcW w:w="1710" w:type="dxa"/>
          </w:tcPr>
          <w:p w:rsidR="00113F0F" w:rsidRPr="00687489" w:rsidRDefault="00113F0F" w:rsidP="001836D6">
            <w:pPr>
              <w:rPr>
                <w:rFonts w:ascii="Times New Roman" w:hAnsi="Times New Roman" w:cs="Times New Roman"/>
                <w:color w:val="000000"/>
                <w:sz w:val="20"/>
                <w:szCs w:val="20"/>
              </w:rPr>
            </w:pPr>
            <w:r w:rsidRPr="00687489">
              <w:rPr>
                <w:rFonts w:ascii="Times New Roman" w:hAnsi="Times New Roman" w:cs="Times New Roman"/>
                <w:sz w:val="20"/>
                <w:szCs w:val="20"/>
              </w:rPr>
              <w:t>None</w:t>
            </w:r>
          </w:p>
        </w:tc>
      </w:tr>
      <w:tr w:rsidR="00113F0F" w:rsidRPr="00687489" w:rsidTr="001836D6">
        <w:trPr>
          <w:tblHeader/>
        </w:trPr>
        <w:tc>
          <w:tcPr>
            <w:tcW w:w="72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SH4</w:t>
            </w:r>
          </w:p>
        </w:tc>
        <w:tc>
          <w:tcPr>
            <w:tcW w:w="26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System administrators</w:t>
            </w:r>
          </w:p>
        </w:tc>
        <w:tc>
          <w:tcPr>
            <w:tcW w:w="1260" w:type="dxa"/>
            <w:vAlign w:val="center"/>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Medium</w:t>
            </w:r>
          </w:p>
        </w:tc>
        <w:tc>
          <w:tcPr>
            <w:tcW w:w="288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Install, configure, and ensure</w:t>
            </w:r>
            <w:r>
              <w:rPr>
                <w:rFonts w:ascii="Times New Roman" w:hAnsi="Times New Roman" w:cs="Times New Roman"/>
                <w:sz w:val="20"/>
                <w:szCs w:val="20"/>
              </w:rPr>
              <w:t xml:space="preserve"> the availability of the system</w:t>
            </w:r>
          </w:p>
        </w:tc>
        <w:tc>
          <w:tcPr>
            <w:tcW w:w="17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1836D6">
        <w:trPr>
          <w:tblHeader/>
        </w:trPr>
        <w:tc>
          <w:tcPr>
            <w:tcW w:w="72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SH5</w:t>
            </w:r>
          </w:p>
        </w:tc>
        <w:tc>
          <w:tcPr>
            <w:tcW w:w="26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Support staff/help desk</w:t>
            </w:r>
          </w:p>
        </w:tc>
        <w:tc>
          <w:tcPr>
            <w:tcW w:w="1260" w:type="dxa"/>
            <w:vAlign w:val="center"/>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Medium</w:t>
            </w:r>
          </w:p>
        </w:tc>
        <w:tc>
          <w:tcPr>
            <w:tcW w:w="288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 xml:space="preserve">Assist </w:t>
            </w:r>
            <w:r>
              <w:rPr>
                <w:rFonts w:ascii="Times New Roman" w:hAnsi="Times New Roman" w:cs="Times New Roman"/>
                <w:sz w:val="20"/>
                <w:szCs w:val="20"/>
              </w:rPr>
              <w:t>users</w:t>
            </w:r>
            <w:r w:rsidRPr="00687489">
              <w:rPr>
                <w:rFonts w:ascii="Times New Roman" w:hAnsi="Times New Roman" w:cs="Times New Roman"/>
                <w:sz w:val="20"/>
                <w:szCs w:val="20"/>
              </w:rPr>
              <w:t xml:space="preserve"> having trouble</w:t>
            </w:r>
          </w:p>
        </w:tc>
        <w:tc>
          <w:tcPr>
            <w:tcW w:w="17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1836D6">
        <w:trPr>
          <w:tblHeader/>
        </w:trPr>
        <w:tc>
          <w:tcPr>
            <w:tcW w:w="72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SH6</w:t>
            </w:r>
          </w:p>
        </w:tc>
        <w:tc>
          <w:tcPr>
            <w:tcW w:w="26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Software and hardware developers responsible for building the system</w:t>
            </w:r>
          </w:p>
        </w:tc>
        <w:tc>
          <w:tcPr>
            <w:tcW w:w="1260" w:type="dxa"/>
            <w:vAlign w:val="center"/>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Low</w:t>
            </w:r>
          </w:p>
        </w:tc>
        <w:tc>
          <w:tcPr>
            <w:tcW w:w="288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 xml:space="preserve">Responsible for the development of the </w:t>
            </w:r>
            <w:r>
              <w:rPr>
                <w:rFonts w:ascii="Times New Roman" w:hAnsi="Times New Roman" w:cs="Times New Roman"/>
                <w:sz w:val="20"/>
                <w:szCs w:val="20"/>
              </w:rPr>
              <w:t>application</w:t>
            </w:r>
          </w:p>
        </w:tc>
        <w:tc>
          <w:tcPr>
            <w:tcW w:w="17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1836D6">
        <w:trPr>
          <w:tblHeader/>
        </w:trPr>
        <w:tc>
          <w:tcPr>
            <w:tcW w:w="72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SH7</w:t>
            </w:r>
          </w:p>
        </w:tc>
        <w:tc>
          <w:tcPr>
            <w:tcW w:w="26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Internet Service Providers and DNS Service</w:t>
            </w:r>
          </w:p>
        </w:tc>
        <w:tc>
          <w:tcPr>
            <w:tcW w:w="1260" w:type="dxa"/>
            <w:vAlign w:val="center"/>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Need to provide adequate resources and security</w:t>
            </w:r>
          </w:p>
        </w:tc>
        <w:tc>
          <w:tcPr>
            <w:tcW w:w="17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1836D6">
        <w:trPr>
          <w:tblHeader/>
        </w:trPr>
        <w:tc>
          <w:tcPr>
            <w:tcW w:w="72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SH8</w:t>
            </w:r>
          </w:p>
        </w:tc>
        <w:tc>
          <w:tcPr>
            <w:tcW w:w="26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Software hackers, criminal organizations, foreign services or governments</w:t>
            </w:r>
          </w:p>
        </w:tc>
        <w:tc>
          <w:tcPr>
            <w:tcW w:w="1260" w:type="dxa"/>
            <w:vAlign w:val="center"/>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 xml:space="preserve">They have malicious intent against the </w:t>
            </w:r>
            <w:r>
              <w:rPr>
                <w:rFonts w:ascii="Times New Roman" w:hAnsi="Times New Roman" w:cs="Times New Roman"/>
                <w:sz w:val="20"/>
                <w:szCs w:val="20"/>
              </w:rPr>
              <w:t>application</w:t>
            </w:r>
          </w:p>
        </w:tc>
        <w:tc>
          <w:tcPr>
            <w:tcW w:w="17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None</w:t>
            </w:r>
          </w:p>
        </w:tc>
      </w:tr>
      <w:tr w:rsidR="00113F0F" w:rsidRPr="00687489" w:rsidTr="001836D6">
        <w:trPr>
          <w:tblHeader/>
        </w:trPr>
        <w:tc>
          <w:tcPr>
            <w:tcW w:w="720" w:type="dxa"/>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SH9</w:t>
            </w:r>
          </w:p>
        </w:tc>
        <w:tc>
          <w:tcPr>
            <w:tcW w:w="26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Others associated with</w:t>
            </w:r>
            <w:r>
              <w:rPr>
                <w:rFonts w:ascii="Times New Roman" w:hAnsi="Times New Roman" w:cs="Times New Roman"/>
                <w:sz w:val="20"/>
                <w:szCs w:val="20"/>
              </w:rPr>
              <w:t xml:space="preserve"> home brewing paper and computer based systems</w:t>
            </w:r>
          </w:p>
        </w:tc>
        <w:tc>
          <w:tcPr>
            <w:tcW w:w="1260" w:type="dxa"/>
            <w:vAlign w:val="center"/>
          </w:tcPr>
          <w:p w:rsidR="00113F0F" w:rsidRPr="00687489" w:rsidRDefault="00113F0F" w:rsidP="001836D6">
            <w:pPr>
              <w:rPr>
                <w:rFonts w:ascii="Times New Roman" w:hAnsi="Times New Roman" w:cs="Times New Roman"/>
                <w:sz w:val="20"/>
                <w:szCs w:val="20"/>
              </w:rPr>
            </w:pPr>
            <w:r>
              <w:rPr>
                <w:rFonts w:ascii="Times New Roman" w:hAnsi="Times New Roman" w:cs="Times New Roman"/>
                <w:sz w:val="20"/>
                <w:szCs w:val="20"/>
              </w:rPr>
              <w:t>Lowest</w:t>
            </w:r>
          </w:p>
        </w:tc>
        <w:tc>
          <w:tcPr>
            <w:tcW w:w="288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They are the most likely to be negatively affected</w:t>
            </w:r>
          </w:p>
        </w:tc>
        <w:tc>
          <w:tcPr>
            <w:tcW w:w="1710" w:type="dxa"/>
          </w:tcPr>
          <w:p w:rsidR="00113F0F" w:rsidRPr="00687489" w:rsidRDefault="00113F0F" w:rsidP="001836D6">
            <w:pPr>
              <w:rPr>
                <w:rFonts w:ascii="Times New Roman" w:hAnsi="Times New Roman" w:cs="Times New Roman"/>
                <w:sz w:val="20"/>
                <w:szCs w:val="20"/>
              </w:rPr>
            </w:pPr>
            <w:r w:rsidRPr="00687489">
              <w:rPr>
                <w:rFonts w:ascii="Times New Roman" w:hAnsi="Times New Roman" w:cs="Times New Roman"/>
                <w:sz w:val="20"/>
                <w:szCs w:val="20"/>
              </w:rPr>
              <w:t>None</w:t>
            </w:r>
          </w:p>
        </w:tc>
      </w:tr>
    </w:tbl>
    <w:p w:rsidR="00113F0F" w:rsidRPr="003252B6" w:rsidRDefault="00113F0F" w:rsidP="00113F0F">
      <w:pPr>
        <w:pStyle w:val="ListParagraph"/>
        <w:ind w:left="0"/>
        <w:contextualSpacing w:val="0"/>
        <w:rPr>
          <w:rFonts w:ascii="Times" w:hAnsi="Times" w:cs="Times"/>
          <w:sz w:val="24"/>
          <w:szCs w:val="24"/>
        </w:rPr>
      </w:pPr>
    </w:p>
    <w:p w:rsidR="00113F0F" w:rsidRDefault="00113F0F" w:rsidP="00113F0F">
      <w:pPr>
        <w:pStyle w:val="Heading1"/>
        <w:numPr>
          <w:ilvl w:val="0"/>
          <w:numId w:val="15"/>
        </w:numPr>
        <w:ind w:left="360"/>
      </w:pPr>
      <w:bookmarkStart w:id="7" w:name="_Toc361676560"/>
      <w:r>
        <w:t>General Description</w:t>
      </w:r>
      <w:bookmarkEnd w:id="7"/>
    </w:p>
    <w:p w:rsidR="00113F0F" w:rsidRPr="00430CBB" w:rsidRDefault="00113F0F" w:rsidP="00113F0F">
      <w:pPr>
        <w:rPr>
          <w:i/>
          <w:color w:val="002060"/>
        </w:rPr>
      </w:pPr>
      <w:r w:rsidRPr="00430CBB">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113F0F" w:rsidRPr="00E63363" w:rsidRDefault="00113F0F" w:rsidP="00113F0F">
      <w:pPr>
        <w:pStyle w:val="Heading2"/>
        <w:numPr>
          <w:ilvl w:val="0"/>
          <w:numId w:val="3"/>
        </w:numPr>
        <w:ind w:left="360"/>
        <w:rPr>
          <w:rFonts w:ascii="Times" w:hAnsi="Times" w:cs="Times"/>
          <w:color w:val="auto"/>
          <w:sz w:val="28"/>
          <w:szCs w:val="28"/>
        </w:rPr>
      </w:pPr>
      <w:r>
        <w:rPr>
          <w:rFonts w:ascii="Times" w:hAnsi="Times" w:cs="Times"/>
          <w:color w:val="auto"/>
          <w:sz w:val="28"/>
          <w:szCs w:val="28"/>
        </w:rPr>
        <w:t xml:space="preserve">  </w:t>
      </w:r>
      <w:bookmarkStart w:id="8" w:name="_Toc361676561"/>
      <w:r w:rsidRPr="00E63363">
        <w:rPr>
          <w:rFonts w:ascii="Times" w:hAnsi="Times" w:cs="Times"/>
          <w:color w:val="auto"/>
          <w:sz w:val="28"/>
          <w:szCs w:val="28"/>
        </w:rPr>
        <w:t>Product Perspective</w:t>
      </w:r>
      <w:bookmarkEnd w:id="8"/>
    </w:p>
    <w:p w:rsidR="00113F0F" w:rsidRPr="00A70DA5" w:rsidRDefault="00113F0F" w:rsidP="00113F0F">
      <w:pPr>
        <w:spacing w:line="240" w:lineRule="auto"/>
        <w:rPr>
          <w:i/>
          <w:color w:val="002060"/>
        </w:rPr>
      </w:pPr>
      <w:r w:rsidRPr="00A70DA5">
        <w:rPr>
          <w:i/>
          <w:color w:val="002060"/>
        </w:rPr>
        <w:t>This subsection of the SRS puts the product into perspective with other related products or</w:t>
      </w:r>
    </w:p>
    <w:p w:rsidR="00113F0F" w:rsidRPr="00A70DA5" w:rsidRDefault="00113F0F" w:rsidP="00113F0F">
      <w:pPr>
        <w:spacing w:line="240" w:lineRule="auto"/>
        <w:rPr>
          <w:i/>
          <w:color w:val="002060"/>
        </w:rPr>
      </w:pPr>
      <w:r>
        <w:rPr>
          <w:i/>
          <w:color w:val="002060"/>
        </w:rPr>
        <w:t>p</w:t>
      </w:r>
      <w:r w:rsidRPr="00A70DA5">
        <w:rPr>
          <w:i/>
          <w:color w:val="002060"/>
        </w:rPr>
        <w:t>rojects.  (See the IEEE Guide to SRS for more details).</w:t>
      </w:r>
    </w:p>
    <w:p w:rsidR="00113F0F" w:rsidRPr="00E63363" w:rsidRDefault="00113F0F" w:rsidP="00113F0F">
      <w:pPr>
        <w:pStyle w:val="Heading2"/>
        <w:numPr>
          <w:ilvl w:val="0"/>
          <w:numId w:val="3"/>
        </w:numPr>
        <w:spacing w:after="240"/>
        <w:ind w:left="360"/>
        <w:rPr>
          <w:rFonts w:ascii="Times" w:hAnsi="Times" w:cs="Times"/>
          <w:color w:val="auto"/>
          <w:sz w:val="28"/>
          <w:szCs w:val="28"/>
        </w:rPr>
      </w:pPr>
      <w:r>
        <w:rPr>
          <w:rFonts w:ascii="Times" w:hAnsi="Times" w:cs="Times"/>
          <w:color w:val="auto"/>
          <w:sz w:val="28"/>
          <w:szCs w:val="28"/>
        </w:rPr>
        <w:t xml:space="preserve">  </w:t>
      </w:r>
      <w:bookmarkStart w:id="9" w:name="_Toc361676562"/>
      <w:r w:rsidRPr="00E63363">
        <w:rPr>
          <w:rFonts w:ascii="Times" w:hAnsi="Times" w:cs="Times"/>
          <w:color w:val="auto"/>
          <w:sz w:val="28"/>
          <w:szCs w:val="28"/>
        </w:rPr>
        <w:t>Product Functions</w:t>
      </w:r>
      <w:bookmarkEnd w:id="9"/>
    </w:p>
    <w:p w:rsidR="00113F0F" w:rsidRDefault="00113F0F" w:rsidP="00113F0F">
      <w:pPr>
        <w:pStyle w:val="BodyText"/>
        <w:spacing w:after="200"/>
        <w:rPr>
          <w:i w:val="0"/>
        </w:rPr>
      </w:pPr>
      <w:r w:rsidRPr="007F660B">
        <w:rPr>
          <w:i w:val="0"/>
        </w:rPr>
        <w:t>The</w:t>
      </w:r>
      <w:r>
        <w:rPr>
          <w:i w:val="0"/>
        </w:rPr>
        <w:t xml:space="preserve"> major functions of Brewer Buddy are:</w:t>
      </w:r>
    </w:p>
    <w:p w:rsidR="00113F0F" w:rsidRDefault="00113F0F" w:rsidP="00113F0F">
      <w:pPr>
        <w:pStyle w:val="BodyText"/>
        <w:spacing w:after="200"/>
        <w:rPr>
          <w:i w:val="0"/>
        </w:rPr>
      </w:pPr>
    </w:p>
    <w:p w:rsidR="00113F0F" w:rsidRPr="007F660B" w:rsidRDefault="00113F0F" w:rsidP="00113F0F">
      <w:pPr>
        <w:pStyle w:val="BodyText"/>
        <w:spacing w:after="200"/>
        <w:rPr>
          <w:i w:val="0"/>
        </w:rPr>
      </w:pPr>
    </w:p>
    <w:p w:rsidR="00113F0F" w:rsidRPr="00E63363" w:rsidRDefault="00113F0F" w:rsidP="00113F0F">
      <w:pPr>
        <w:pStyle w:val="Heading2"/>
        <w:numPr>
          <w:ilvl w:val="0"/>
          <w:numId w:val="3"/>
        </w:numPr>
        <w:ind w:left="360"/>
        <w:rPr>
          <w:rFonts w:ascii="Times" w:hAnsi="Times" w:cs="Times"/>
          <w:color w:val="auto"/>
          <w:sz w:val="28"/>
          <w:szCs w:val="28"/>
        </w:rPr>
      </w:pPr>
      <w:r>
        <w:rPr>
          <w:rFonts w:ascii="Times" w:hAnsi="Times" w:cs="Times"/>
          <w:color w:val="auto"/>
          <w:sz w:val="28"/>
          <w:szCs w:val="28"/>
        </w:rPr>
        <w:t xml:space="preserve">  </w:t>
      </w:r>
      <w:bookmarkStart w:id="10" w:name="_Toc361676563"/>
      <w:r w:rsidRPr="00E63363">
        <w:rPr>
          <w:rFonts w:ascii="Times" w:hAnsi="Times" w:cs="Times"/>
          <w:color w:val="auto"/>
          <w:sz w:val="28"/>
          <w:szCs w:val="28"/>
        </w:rPr>
        <w:t>User Characteristics</w:t>
      </w:r>
      <w:bookmarkEnd w:id="10"/>
    </w:p>
    <w:p w:rsidR="00113F0F" w:rsidRPr="00B3415E" w:rsidRDefault="00113F0F" w:rsidP="00113F0F">
      <w:pPr>
        <w:pStyle w:val="BodyText"/>
        <w:spacing w:after="200"/>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113F0F" w:rsidRPr="00E63363" w:rsidRDefault="00113F0F" w:rsidP="00113F0F">
      <w:pPr>
        <w:pStyle w:val="Heading2"/>
        <w:numPr>
          <w:ilvl w:val="0"/>
          <w:numId w:val="3"/>
        </w:numPr>
        <w:ind w:left="360"/>
        <w:rPr>
          <w:rFonts w:ascii="Times" w:hAnsi="Times" w:cs="Times"/>
          <w:color w:val="auto"/>
          <w:sz w:val="28"/>
          <w:szCs w:val="28"/>
        </w:rPr>
      </w:pPr>
      <w:r>
        <w:rPr>
          <w:rFonts w:ascii="Times" w:hAnsi="Times" w:cs="Times"/>
          <w:color w:val="auto"/>
          <w:sz w:val="28"/>
          <w:szCs w:val="28"/>
        </w:rPr>
        <w:lastRenderedPageBreak/>
        <w:t xml:space="preserve">  </w:t>
      </w:r>
      <w:bookmarkStart w:id="11" w:name="_Toc361676564"/>
      <w:r w:rsidRPr="00E63363">
        <w:rPr>
          <w:rFonts w:ascii="Times" w:hAnsi="Times" w:cs="Times"/>
          <w:color w:val="auto"/>
          <w:sz w:val="28"/>
          <w:szCs w:val="28"/>
        </w:rPr>
        <w:t>General Constraints</w:t>
      </w:r>
      <w:bookmarkEnd w:id="11"/>
    </w:p>
    <w:p w:rsidR="00113F0F" w:rsidRPr="00A70DA5" w:rsidRDefault="00113F0F" w:rsidP="00113F0F">
      <w:pPr>
        <w:rPr>
          <w:i/>
          <w:color w:val="002060"/>
        </w:rPr>
      </w:pPr>
      <w:r w:rsidRPr="00A70DA5">
        <w:rPr>
          <w:i/>
          <w:color w:val="002060"/>
        </w:rPr>
        <w:t>This subsection of the SRS should provide a general description of any other items that will</w:t>
      </w:r>
    </w:p>
    <w:p w:rsidR="00113F0F" w:rsidRPr="00A70DA5" w:rsidRDefault="00113F0F" w:rsidP="00113F0F">
      <w:pPr>
        <w:rPr>
          <w:i/>
          <w:color w:val="002060"/>
        </w:rPr>
      </w:pPr>
      <w:r w:rsidRPr="00A70DA5">
        <w:rPr>
          <w:i/>
          <w:color w:val="002060"/>
        </w:rPr>
        <w:t>limit the developer’s options for designing the system. (See the IEEE Guide to SRS for a partial list of possible general constraints).</w:t>
      </w:r>
    </w:p>
    <w:p w:rsidR="00113F0F" w:rsidRPr="00E63363" w:rsidRDefault="00113F0F" w:rsidP="00113F0F">
      <w:pPr>
        <w:pStyle w:val="Heading2"/>
        <w:numPr>
          <w:ilvl w:val="0"/>
          <w:numId w:val="3"/>
        </w:numPr>
        <w:ind w:left="360"/>
        <w:rPr>
          <w:rFonts w:ascii="Times" w:hAnsi="Times" w:cs="Times"/>
          <w:color w:val="auto"/>
          <w:sz w:val="28"/>
          <w:szCs w:val="28"/>
        </w:rPr>
      </w:pPr>
      <w:r>
        <w:rPr>
          <w:rFonts w:ascii="Times" w:hAnsi="Times" w:cs="Times"/>
          <w:color w:val="auto"/>
          <w:sz w:val="28"/>
          <w:szCs w:val="28"/>
        </w:rPr>
        <w:t xml:space="preserve">  </w:t>
      </w:r>
      <w:bookmarkStart w:id="12" w:name="_Toc361676565"/>
      <w:r w:rsidRPr="00E63363">
        <w:rPr>
          <w:rFonts w:ascii="Times" w:hAnsi="Times" w:cs="Times"/>
          <w:color w:val="auto"/>
          <w:sz w:val="28"/>
          <w:szCs w:val="28"/>
        </w:rPr>
        <w:t>Assumptions and Dependencies</w:t>
      </w:r>
      <w:bookmarkEnd w:id="12"/>
    </w:p>
    <w:p w:rsidR="00113F0F" w:rsidRPr="00B3415E" w:rsidRDefault="00113F0F" w:rsidP="00113F0F">
      <w:pPr>
        <w:pStyle w:val="BodyText"/>
        <w:spacing w:after="200"/>
        <w:rPr>
          <w:color w:val="002060"/>
        </w:rPr>
      </w:pPr>
      <w:r w:rsidRPr="00B3415E">
        <w:rPr>
          <w:color w:val="00206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113F0F" w:rsidRDefault="00113F0F" w:rsidP="00113F0F">
      <w:pPr>
        <w:pStyle w:val="Heading1"/>
        <w:numPr>
          <w:ilvl w:val="0"/>
          <w:numId w:val="15"/>
        </w:numPr>
        <w:ind w:left="360"/>
      </w:pPr>
      <w:bookmarkStart w:id="13" w:name="_Toc361676566"/>
      <w:r>
        <w:t>Specific Requirements</w:t>
      </w:r>
      <w:bookmarkEnd w:id="13"/>
    </w:p>
    <w:p w:rsidR="00113F0F" w:rsidRPr="00B3415E" w:rsidRDefault="00113F0F" w:rsidP="00113F0F">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113F0F" w:rsidRPr="00B3415E" w:rsidRDefault="00113F0F" w:rsidP="00113F0F">
      <w:pPr>
        <w:pStyle w:val="BodyText"/>
        <w:rPr>
          <w:color w:val="002060"/>
        </w:rPr>
      </w:pPr>
    </w:p>
    <w:p w:rsidR="00113F0F" w:rsidRPr="00B3415E" w:rsidRDefault="00113F0F" w:rsidP="00113F0F">
      <w:pPr>
        <w:pStyle w:val="BodyText"/>
        <w:rPr>
          <w:color w:val="002060"/>
        </w:rPr>
      </w:pPr>
      <w:r w:rsidRPr="00B3415E">
        <w:rPr>
          <w:color w:val="002060"/>
        </w:rPr>
        <w:t>Each requirement in this section should be:</w:t>
      </w:r>
    </w:p>
    <w:p w:rsidR="00113F0F" w:rsidRPr="00B3415E" w:rsidRDefault="00113F0F" w:rsidP="00113F0F">
      <w:pPr>
        <w:pStyle w:val="BodyText"/>
        <w:numPr>
          <w:ilvl w:val="0"/>
          <w:numId w:val="1"/>
        </w:numPr>
        <w:rPr>
          <w:color w:val="002060"/>
        </w:rPr>
      </w:pPr>
      <w:r w:rsidRPr="00B3415E">
        <w:rPr>
          <w:color w:val="002060"/>
        </w:rPr>
        <w:t>Correct</w:t>
      </w:r>
    </w:p>
    <w:p w:rsidR="00113F0F" w:rsidRPr="00B3415E" w:rsidRDefault="00113F0F" w:rsidP="00113F0F">
      <w:pPr>
        <w:pStyle w:val="BodyText"/>
        <w:numPr>
          <w:ilvl w:val="0"/>
          <w:numId w:val="1"/>
        </w:numPr>
        <w:rPr>
          <w:color w:val="002060"/>
        </w:rPr>
      </w:pPr>
      <w:r w:rsidRPr="00B3415E">
        <w:rPr>
          <w:color w:val="002060"/>
        </w:rPr>
        <w:t>Traceable (both forward and backward to prior/future artifacts)</w:t>
      </w:r>
    </w:p>
    <w:p w:rsidR="00113F0F" w:rsidRPr="00B3415E" w:rsidRDefault="00113F0F" w:rsidP="00113F0F">
      <w:pPr>
        <w:pStyle w:val="BodyText"/>
        <w:numPr>
          <w:ilvl w:val="0"/>
          <w:numId w:val="1"/>
        </w:numPr>
        <w:rPr>
          <w:color w:val="002060"/>
        </w:rPr>
      </w:pPr>
      <w:r w:rsidRPr="00B3415E">
        <w:rPr>
          <w:color w:val="002060"/>
        </w:rPr>
        <w:t>Unambiguous</w:t>
      </w:r>
    </w:p>
    <w:p w:rsidR="00113F0F" w:rsidRPr="00B3415E" w:rsidRDefault="00113F0F" w:rsidP="00113F0F">
      <w:pPr>
        <w:pStyle w:val="BodyText"/>
        <w:numPr>
          <w:ilvl w:val="0"/>
          <w:numId w:val="1"/>
        </w:numPr>
        <w:rPr>
          <w:color w:val="002060"/>
        </w:rPr>
      </w:pPr>
      <w:r w:rsidRPr="00B3415E">
        <w:rPr>
          <w:color w:val="002060"/>
        </w:rPr>
        <w:t>Verifiable (i.e., testable)</w:t>
      </w:r>
    </w:p>
    <w:p w:rsidR="00113F0F" w:rsidRPr="00B3415E" w:rsidRDefault="00113F0F" w:rsidP="00113F0F">
      <w:pPr>
        <w:pStyle w:val="BodyText"/>
        <w:numPr>
          <w:ilvl w:val="0"/>
          <w:numId w:val="1"/>
        </w:numPr>
        <w:rPr>
          <w:color w:val="002060"/>
        </w:rPr>
      </w:pPr>
      <w:r w:rsidRPr="00B3415E">
        <w:rPr>
          <w:color w:val="002060"/>
        </w:rPr>
        <w:t>Prioritized (with respect to importance and/or stability)</w:t>
      </w:r>
    </w:p>
    <w:p w:rsidR="00113F0F" w:rsidRPr="00B3415E" w:rsidRDefault="00113F0F" w:rsidP="00113F0F">
      <w:pPr>
        <w:pStyle w:val="BodyText"/>
        <w:numPr>
          <w:ilvl w:val="0"/>
          <w:numId w:val="1"/>
        </w:numPr>
        <w:rPr>
          <w:color w:val="002060"/>
        </w:rPr>
      </w:pPr>
      <w:r w:rsidRPr="00B3415E">
        <w:rPr>
          <w:color w:val="002060"/>
        </w:rPr>
        <w:t>Complete</w:t>
      </w:r>
    </w:p>
    <w:p w:rsidR="00113F0F" w:rsidRPr="00B3415E" w:rsidRDefault="00113F0F" w:rsidP="00113F0F">
      <w:pPr>
        <w:pStyle w:val="BodyText"/>
        <w:numPr>
          <w:ilvl w:val="0"/>
          <w:numId w:val="1"/>
        </w:numPr>
        <w:rPr>
          <w:color w:val="002060"/>
        </w:rPr>
      </w:pPr>
      <w:r w:rsidRPr="00B3415E">
        <w:rPr>
          <w:color w:val="002060"/>
        </w:rPr>
        <w:t>Consistent</w:t>
      </w:r>
    </w:p>
    <w:p w:rsidR="00113F0F" w:rsidRPr="00B3415E" w:rsidRDefault="00113F0F" w:rsidP="00113F0F">
      <w:pPr>
        <w:pStyle w:val="BodyText"/>
        <w:numPr>
          <w:ilvl w:val="0"/>
          <w:numId w:val="1"/>
        </w:numPr>
        <w:rPr>
          <w:color w:val="002060"/>
        </w:rPr>
      </w:pPr>
      <w:r w:rsidRPr="00B3415E">
        <w:rPr>
          <w:color w:val="002060"/>
        </w:rPr>
        <w:t>Uniquely identifiable (usually via numbering like 3.4.5.6)</w:t>
      </w:r>
    </w:p>
    <w:p w:rsidR="00113F0F" w:rsidRPr="00B3415E" w:rsidRDefault="00113F0F" w:rsidP="00113F0F">
      <w:pPr>
        <w:pStyle w:val="BodyText"/>
        <w:rPr>
          <w:color w:val="002060"/>
        </w:rPr>
      </w:pPr>
    </w:p>
    <w:p w:rsidR="00113F0F" w:rsidRPr="00B3415E" w:rsidRDefault="00113F0F" w:rsidP="00113F0F">
      <w:pPr>
        <w:pStyle w:val="BodyText"/>
        <w:spacing w:after="200"/>
        <w:rPr>
          <w:color w:val="002060"/>
        </w:rPr>
      </w:pPr>
      <w:r w:rsidRPr="00B3415E">
        <w:rPr>
          <w:color w:val="002060"/>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113F0F" w:rsidRDefault="00113F0F" w:rsidP="00113F0F">
      <w:pPr>
        <w:pStyle w:val="Heading3"/>
        <w:numPr>
          <w:ilvl w:val="0"/>
          <w:numId w:val="10"/>
        </w:numPr>
        <w:spacing w:before="0" w:after="200"/>
        <w:ind w:left="360"/>
        <w:rPr>
          <w:rFonts w:ascii="Times" w:hAnsi="Times" w:cs="Times"/>
          <w:color w:val="auto"/>
          <w:sz w:val="24"/>
          <w:szCs w:val="24"/>
        </w:rPr>
      </w:pPr>
      <w:bookmarkStart w:id="14" w:name="_Toc361676567"/>
      <w:r w:rsidRPr="00844228">
        <w:rPr>
          <w:rFonts w:ascii="Times" w:hAnsi="Times" w:cs="Times"/>
          <w:color w:val="auto"/>
          <w:sz w:val="24"/>
          <w:szCs w:val="24"/>
        </w:rPr>
        <w:t>Accounts</w:t>
      </w:r>
      <w:bookmarkEnd w:id="14"/>
    </w:p>
    <w:p w:rsidR="00113F0F" w:rsidRDefault="00113F0F" w:rsidP="00113F0F">
      <w:pPr>
        <w:pStyle w:val="ListParagraph"/>
        <w:numPr>
          <w:ilvl w:val="0"/>
          <w:numId w:val="11"/>
        </w:numPr>
        <w:spacing w:after="120"/>
        <w:ind w:left="360"/>
        <w:contextualSpacing w:val="0"/>
        <w:rPr>
          <w:rFonts w:ascii="Times" w:hAnsi="Times"/>
          <w:sz w:val="24"/>
          <w:szCs w:val="24"/>
        </w:rPr>
      </w:pPr>
      <w:r w:rsidRPr="0081646A">
        <w:rPr>
          <w:rFonts w:ascii="Times" w:hAnsi="Times"/>
          <w:sz w:val="24"/>
          <w:szCs w:val="24"/>
        </w:rPr>
        <w:t xml:space="preserve">The system shall allow a new user to create an account (register).  </w:t>
      </w:r>
      <w:r w:rsidRPr="0081646A">
        <w:rPr>
          <w:rFonts w:ascii="Times" w:hAnsi="Times"/>
          <w:color w:val="FF0000"/>
          <w:sz w:val="24"/>
          <w:szCs w:val="24"/>
        </w:rPr>
        <w:t>UC #1</w:t>
      </w:r>
    </w:p>
    <w:p w:rsidR="00113F0F" w:rsidRDefault="00113F0F" w:rsidP="00113F0F">
      <w:pPr>
        <w:pStyle w:val="ListParagraph"/>
        <w:numPr>
          <w:ilvl w:val="0"/>
          <w:numId w:val="11"/>
        </w:numPr>
        <w:spacing w:after="120"/>
        <w:ind w:left="360"/>
        <w:contextualSpacing w:val="0"/>
        <w:rPr>
          <w:rFonts w:ascii="Times" w:hAnsi="Times"/>
          <w:sz w:val="24"/>
          <w:szCs w:val="24"/>
        </w:rPr>
      </w:pPr>
      <w:r w:rsidRPr="0081646A">
        <w:rPr>
          <w:rFonts w:ascii="Times" w:hAnsi="Times"/>
          <w:sz w:val="24"/>
          <w:szCs w:val="24"/>
        </w:rPr>
        <w:t>When creating a new user account</w:t>
      </w:r>
      <w:r>
        <w:rPr>
          <w:rFonts w:ascii="Times" w:hAnsi="Times"/>
          <w:sz w:val="24"/>
          <w:szCs w:val="24"/>
        </w:rPr>
        <w:t>,</w:t>
      </w:r>
      <w:r w:rsidRPr="0081646A">
        <w:rPr>
          <w:rFonts w:ascii="Times" w:hAnsi="Times"/>
          <w:sz w:val="24"/>
          <w:szCs w:val="24"/>
        </w:rPr>
        <w:t xml:space="preserve"> the system shall require the user to enter their username, email, and password.  </w:t>
      </w:r>
      <w:r w:rsidRPr="0081646A">
        <w:rPr>
          <w:rFonts w:ascii="Times" w:hAnsi="Times"/>
          <w:color w:val="FF0000"/>
          <w:sz w:val="24"/>
          <w:szCs w:val="24"/>
        </w:rPr>
        <w:t>UC #1</w:t>
      </w:r>
    </w:p>
    <w:p w:rsidR="00113F0F" w:rsidRDefault="00113F0F" w:rsidP="00113F0F">
      <w:pPr>
        <w:pStyle w:val="ListParagraph"/>
        <w:numPr>
          <w:ilvl w:val="0"/>
          <w:numId w:val="11"/>
        </w:numPr>
        <w:spacing w:after="120"/>
        <w:ind w:left="360"/>
        <w:contextualSpacing w:val="0"/>
        <w:rPr>
          <w:rFonts w:ascii="Times" w:hAnsi="Times"/>
          <w:sz w:val="24"/>
          <w:szCs w:val="24"/>
        </w:rPr>
      </w:pPr>
      <w:r w:rsidRPr="0081646A">
        <w:rPr>
          <w:rFonts w:ascii="Times" w:hAnsi="Times"/>
          <w:sz w:val="24"/>
          <w:szCs w:val="24"/>
        </w:rPr>
        <w:t>When creating a new user account</w:t>
      </w:r>
      <w:r>
        <w:rPr>
          <w:rFonts w:ascii="Times" w:hAnsi="Times"/>
          <w:sz w:val="24"/>
          <w:szCs w:val="24"/>
        </w:rPr>
        <w:t>,</w:t>
      </w:r>
      <w:r w:rsidRPr="0081646A">
        <w:rPr>
          <w:rFonts w:ascii="Times" w:hAnsi="Times"/>
          <w:sz w:val="24"/>
          <w:szCs w:val="24"/>
        </w:rPr>
        <w:t xml:space="preserve"> the system shall verify that the username does not match the username of any other registered user.  </w:t>
      </w:r>
      <w:r w:rsidRPr="0081646A">
        <w:rPr>
          <w:rFonts w:ascii="Times" w:hAnsi="Times"/>
          <w:color w:val="FF0000"/>
          <w:sz w:val="24"/>
          <w:szCs w:val="24"/>
        </w:rPr>
        <w:t>UC #1</w:t>
      </w:r>
    </w:p>
    <w:p w:rsidR="00113F0F" w:rsidRDefault="00113F0F" w:rsidP="00113F0F">
      <w:pPr>
        <w:pStyle w:val="ListParagraph"/>
        <w:numPr>
          <w:ilvl w:val="0"/>
          <w:numId w:val="11"/>
        </w:numPr>
        <w:spacing w:after="120"/>
        <w:ind w:left="360"/>
        <w:contextualSpacing w:val="0"/>
        <w:rPr>
          <w:rFonts w:ascii="Times" w:hAnsi="Times"/>
          <w:sz w:val="24"/>
          <w:szCs w:val="24"/>
        </w:rPr>
      </w:pPr>
      <w:r w:rsidRPr="0081646A">
        <w:rPr>
          <w:rFonts w:ascii="Times" w:hAnsi="Times"/>
          <w:sz w:val="24"/>
          <w:szCs w:val="24"/>
        </w:rPr>
        <w:t>When creating a new user account</w:t>
      </w:r>
      <w:r>
        <w:rPr>
          <w:rFonts w:ascii="Times" w:hAnsi="Times"/>
          <w:sz w:val="24"/>
          <w:szCs w:val="24"/>
        </w:rPr>
        <w:t>,</w:t>
      </w:r>
      <w:r w:rsidRPr="0081646A">
        <w:rPr>
          <w:rFonts w:ascii="Times" w:hAnsi="Times"/>
          <w:sz w:val="24"/>
          <w:szCs w:val="24"/>
        </w:rPr>
        <w:t xml:space="preserve"> the system shall require the user to reenter their password a second time, and the system shall verify the two entered passwords match.  </w:t>
      </w:r>
      <w:r w:rsidRPr="0081646A">
        <w:rPr>
          <w:rFonts w:ascii="Times" w:hAnsi="Times"/>
          <w:color w:val="FF0000"/>
          <w:sz w:val="24"/>
          <w:szCs w:val="24"/>
        </w:rPr>
        <w:t>UC #1</w:t>
      </w:r>
    </w:p>
    <w:p w:rsidR="00113F0F" w:rsidRDefault="00113F0F" w:rsidP="00113F0F">
      <w:pPr>
        <w:pStyle w:val="ListParagraph"/>
        <w:numPr>
          <w:ilvl w:val="0"/>
          <w:numId w:val="11"/>
        </w:numPr>
        <w:spacing w:after="120"/>
        <w:ind w:left="360"/>
        <w:contextualSpacing w:val="0"/>
        <w:rPr>
          <w:rFonts w:ascii="Times" w:hAnsi="Times"/>
          <w:sz w:val="24"/>
          <w:szCs w:val="24"/>
        </w:rPr>
      </w:pPr>
      <w:r w:rsidRPr="0081646A">
        <w:rPr>
          <w:rFonts w:ascii="Times" w:hAnsi="Times"/>
          <w:sz w:val="24"/>
          <w:szCs w:val="24"/>
        </w:rPr>
        <w:lastRenderedPageBreak/>
        <w:t>When creating a new user account</w:t>
      </w:r>
      <w:r>
        <w:rPr>
          <w:rFonts w:ascii="Times" w:hAnsi="Times"/>
          <w:sz w:val="24"/>
          <w:szCs w:val="24"/>
        </w:rPr>
        <w:t>,</w:t>
      </w:r>
      <w:r w:rsidRPr="0081646A">
        <w:rPr>
          <w:rFonts w:ascii="Times" w:hAnsi="Times"/>
          <w:sz w:val="24"/>
          <w:szCs w:val="24"/>
        </w:rPr>
        <w:t xml:space="preserve"> the system shall not display the user-entered password(s) on the screen.  </w:t>
      </w:r>
      <w:r w:rsidRPr="0081646A">
        <w:rPr>
          <w:rFonts w:ascii="Times" w:hAnsi="Times"/>
          <w:color w:val="FF0000"/>
          <w:sz w:val="24"/>
          <w:szCs w:val="24"/>
        </w:rPr>
        <w:t>UC #1</w:t>
      </w:r>
    </w:p>
    <w:p w:rsidR="00113F0F" w:rsidRDefault="00113F0F" w:rsidP="00113F0F">
      <w:pPr>
        <w:pStyle w:val="ListParagraph"/>
        <w:numPr>
          <w:ilvl w:val="0"/>
          <w:numId w:val="11"/>
        </w:numPr>
        <w:spacing w:after="120"/>
        <w:ind w:left="360"/>
        <w:contextualSpacing w:val="0"/>
        <w:rPr>
          <w:rFonts w:ascii="Times" w:hAnsi="Times"/>
          <w:sz w:val="24"/>
          <w:szCs w:val="24"/>
        </w:rPr>
      </w:pPr>
      <w:r w:rsidRPr="0081646A">
        <w:rPr>
          <w:rFonts w:ascii="Times" w:hAnsi="Times"/>
          <w:sz w:val="24"/>
          <w:szCs w:val="24"/>
        </w:rPr>
        <w:t>When creating a new user account</w:t>
      </w:r>
      <w:r>
        <w:rPr>
          <w:rFonts w:ascii="Times" w:hAnsi="Times"/>
          <w:sz w:val="24"/>
          <w:szCs w:val="24"/>
        </w:rPr>
        <w:t>,</w:t>
      </w:r>
      <w:r w:rsidRPr="0081646A">
        <w:rPr>
          <w:rFonts w:ascii="Times" w:hAnsi="Times"/>
          <w:sz w:val="24"/>
          <w:szCs w:val="24"/>
        </w:rPr>
        <w:t xml:space="preserve"> the system shall allow the user to optionally enter any of the following:  their first name, last name, city, state, zip code.  </w:t>
      </w:r>
      <w:r w:rsidRPr="0081646A">
        <w:rPr>
          <w:rFonts w:ascii="Times" w:hAnsi="Times"/>
          <w:color w:val="FF0000"/>
          <w:sz w:val="24"/>
          <w:szCs w:val="24"/>
        </w:rPr>
        <w:t>UC #1</w:t>
      </w:r>
    </w:p>
    <w:p w:rsidR="00113F0F" w:rsidRPr="00046679" w:rsidRDefault="00113F0F" w:rsidP="00113F0F">
      <w:pPr>
        <w:pStyle w:val="ListParagraph"/>
        <w:numPr>
          <w:ilvl w:val="0"/>
          <w:numId w:val="11"/>
        </w:numPr>
        <w:spacing w:after="120"/>
        <w:ind w:left="360"/>
        <w:contextualSpacing w:val="0"/>
        <w:rPr>
          <w:rFonts w:ascii="Times" w:hAnsi="Times"/>
          <w:sz w:val="24"/>
          <w:szCs w:val="24"/>
        </w:rPr>
      </w:pPr>
      <w:r w:rsidRPr="00046679">
        <w:rPr>
          <w:rFonts w:ascii="Times" w:hAnsi="Times"/>
          <w:sz w:val="24"/>
          <w:szCs w:val="24"/>
        </w:rPr>
        <w:t xml:space="preserve">The system shall require the user password to be not less than 6 characters.  Valid characters are A-Z, a-z, 0-9, and the 32 special characters:  ` ~ ! @ # $ % ^ &amp; * ( ) - _ = + [ ] { } \ | ; : ‘ “ , . &lt; &gt; / ?  </w:t>
      </w:r>
      <w:r w:rsidRPr="00046679">
        <w:rPr>
          <w:rFonts w:ascii="Times" w:hAnsi="Times"/>
          <w:color w:val="FF0000"/>
          <w:sz w:val="24"/>
          <w:szCs w:val="24"/>
        </w:rPr>
        <w:t>UC #1</w:t>
      </w:r>
    </w:p>
    <w:p w:rsidR="00113F0F" w:rsidRDefault="00113F0F" w:rsidP="00113F0F">
      <w:pPr>
        <w:pStyle w:val="ListParagraph"/>
        <w:numPr>
          <w:ilvl w:val="0"/>
          <w:numId w:val="11"/>
        </w:numPr>
        <w:spacing w:after="120"/>
        <w:ind w:left="360"/>
        <w:contextualSpacing w:val="0"/>
        <w:rPr>
          <w:rFonts w:ascii="Times" w:hAnsi="Times"/>
          <w:sz w:val="24"/>
          <w:szCs w:val="24"/>
        </w:rPr>
      </w:pPr>
      <w:r w:rsidRPr="0081646A">
        <w:rPr>
          <w:rFonts w:ascii="Times" w:hAnsi="Times" w:cs="Times"/>
          <w:sz w:val="24"/>
          <w:szCs w:val="24"/>
        </w:rPr>
        <w:t xml:space="preserve">After a valid registration, the system shall automatically login the user.  </w:t>
      </w:r>
      <w:r w:rsidRPr="0081646A">
        <w:rPr>
          <w:rFonts w:ascii="Times" w:hAnsi="Times" w:cs="Times"/>
          <w:color w:val="FF0000"/>
          <w:sz w:val="24"/>
          <w:szCs w:val="24"/>
        </w:rPr>
        <w:t>UC #1</w:t>
      </w:r>
    </w:p>
    <w:p w:rsidR="00113F0F" w:rsidRDefault="00113F0F" w:rsidP="00113F0F">
      <w:pPr>
        <w:pStyle w:val="ListParagraph"/>
        <w:numPr>
          <w:ilvl w:val="0"/>
          <w:numId w:val="11"/>
        </w:numPr>
        <w:spacing w:after="120"/>
        <w:ind w:left="360"/>
        <w:contextualSpacing w:val="0"/>
        <w:rPr>
          <w:rFonts w:ascii="Times" w:hAnsi="Times"/>
          <w:sz w:val="24"/>
          <w:szCs w:val="24"/>
        </w:rPr>
      </w:pPr>
      <w:r>
        <w:rPr>
          <w:rFonts w:ascii="Times" w:hAnsi="Times"/>
          <w:sz w:val="24"/>
          <w:szCs w:val="24"/>
        </w:rPr>
        <w:t xml:space="preserve">The system shall allow the user to view their saved account information.  The information that can be viewed is username, email, first name, last name, city, state, and zip.  </w:t>
      </w:r>
      <w:r w:rsidRPr="0081646A">
        <w:rPr>
          <w:rFonts w:ascii="Times" w:hAnsi="Times"/>
          <w:color w:val="FF0000"/>
          <w:sz w:val="24"/>
          <w:szCs w:val="24"/>
        </w:rPr>
        <w:t>UC #</w:t>
      </w:r>
      <w:r>
        <w:rPr>
          <w:rFonts w:ascii="Times" w:hAnsi="Times"/>
          <w:color w:val="FF0000"/>
          <w:sz w:val="24"/>
          <w:szCs w:val="24"/>
        </w:rPr>
        <w:t>6</w:t>
      </w:r>
    </w:p>
    <w:p w:rsidR="00113F0F" w:rsidRDefault="00113F0F" w:rsidP="00113F0F">
      <w:pPr>
        <w:pStyle w:val="ListParagraph"/>
        <w:numPr>
          <w:ilvl w:val="0"/>
          <w:numId w:val="11"/>
        </w:numPr>
        <w:spacing w:after="120"/>
        <w:ind w:left="360"/>
        <w:contextualSpacing w:val="0"/>
        <w:rPr>
          <w:rFonts w:ascii="Times" w:hAnsi="Times"/>
          <w:sz w:val="24"/>
          <w:szCs w:val="24"/>
        </w:rPr>
      </w:pPr>
      <w:r>
        <w:rPr>
          <w:rFonts w:ascii="Times" w:hAnsi="Times"/>
          <w:sz w:val="24"/>
          <w:szCs w:val="24"/>
        </w:rPr>
        <w:t xml:space="preserve">The system shall allow the user to change their saved account information.  The information that can be changed is password, email, first name, last name, city, state, and zip.  </w:t>
      </w:r>
      <w:r w:rsidRPr="0081646A">
        <w:rPr>
          <w:rFonts w:ascii="Times" w:hAnsi="Times"/>
          <w:color w:val="FF0000"/>
          <w:sz w:val="24"/>
          <w:szCs w:val="24"/>
        </w:rPr>
        <w:t>UC #</w:t>
      </w:r>
      <w:r>
        <w:rPr>
          <w:rFonts w:ascii="Times" w:hAnsi="Times"/>
          <w:color w:val="FF0000"/>
          <w:sz w:val="24"/>
          <w:szCs w:val="24"/>
        </w:rPr>
        <w:t>5</w:t>
      </w:r>
    </w:p>
    <w:p w:rsidR="00113F0F" w:rsidRDefault="00113F0F" w:rsidP="00113F0F">
      <w:pPr>
        <w:pStyle w:val="ListParagraph"/>
        <w:numPr>
          <w:ilvl w:val="0"/>
          <w:numId w:val="11"/>
        </w:numPr>
        <w:spacing w:after="120"/>
        <w:ind w:left="360"/>
        <w:contextualSpacing w:val="0"/>
        <w:rPr>
          <w:rFonts w:ascii="Times" w:hAnsi="Times"/>
          <w:sz w:val="24"/>
          <w:szCs w:val="24"/>
        </w:rPr>
      </w:pPr>
      <w:r>
        <w:rPr>
          <w:rFonts w:ascii="Times" w:hAnsi="Times"/>
          <w:sz w:val="24"/>
          <w:szCs w:val="24"/>
        </w:rPr>
        <w:t xml:space="preserve">When changing the user password, the system shall require the user to enter the current password, and then the new password.  </w:t>
      </w:r>
      <w:r w:rsidRPr="0081646A">
        <w:rPr>
          <w:rFonts w:ascii="Times" w:hAnsi="Times"/>
          <w:color w:val="FF0000"/>
          <w:sz w:val="24"/>
          <w:szCs w:val="24"/>
        </w:rPr>
        <w:t>UC #</w:t>
      </w:r>
      <w:r>
        <w:rPr>
          <w:rFonts w:ascii="Times" w:hAnsi="Times"/>
          <w:color w:val="FF0000"/>
          <w:sz w:val="24"/>
          <w:szCs w:val="24"/>
        </w:rPr>
        <w:t>5</w:t>
      </w:r>
    </w:p>
    <w:p w:rsidR="00113F0F" w:rsidRDefault="00113F0F" w:rsidP="00113F0F">
      <w:pPr>
        <w:pStyle w:val="ListParagraph"/>
        <w:numPr>
          <w:ilvl w:val="0"/>
          <w:numId w:val="11"/>
        </w:numPr>
        <w:spacing w:after="120"/>
        <w:ind w:left="360"/>
        <w:contextualSpacing w:val="0"/>
        <w:rPr>
          <w:rFonts w:ascii="Times" w:hAnsi="Times"/>
          <w:sz w:val="24"/>
          <w:szCs w:val="24"/>
        </w:rPr>
      </w:pPr>
      <w:r>
        <w:rPr>
          <w:rFonts w:ascii="Times" w:hAnsi="Times"/>
          <w:sz w:val="24"/>
          <w:szCs w:val="24"/>
        </w:rPr>
        <w:t xml:space="preserve">When changing the user password, the system shall require the user to enter the new password twice and verify the entered passwords match.  </w:t>
      </w:r>
      <w:r w:rsidRPr="0081646A">
        <w:rPr>
          <w:rFonts w:ascii="Times" w:hAnsi="Times"/>
          <w:color w:val="FF0000"/>
          <w:sz w:val="24"/>
          <w:szCs w:val="24"/>
        </w:rPr>
        <w:t>UC #</w:t>
      </w:r>
      <w:r>
        <w:rPr>
          <w:rFonts w:ascii="Times" w:hAnsi="Times"/>
          <w:color w:val="FF0000"/>
          <w:sz w:val="24"/>
          <w:szCs w:val="24"/>
        </w:rPr>
        <w:t>5</w:t>
      </w:r>
    </w:p>
    <w:p w:rsidR="00113F0F" w:rsidRDefault="00113F0F" w:rsidP="00113F0F">
      <w:pPr>
        <w:pStyle w:val="ListParagraph"/>
        <w:numPr>
          <w:ilvl w:val="0"/>
          <w:numId w:val="11"/>
        </w:numPr>
        <w:spacing w:after="120"/>
        <w:ind w:left="360"/>
        <w:contextualSpacing w:val="0"/>
        <w:rPr>
          <w:rFonts w:ascii="Times" w:hAnsi="Times"/>
          <w:sz w:val="24"/>
          <w:szCs w:val="24"/>
        </w:rPr>
      </w:pPr>
      <w:r>
        <w:rPr>
          <w:rFonts w:ascii="Times" w:hAnsi="Times"/>
          <w:sz w:val="24"/>
          <w:szCs w:val="24"/>
        </w:rPr>
        <w:t xml:space="preserve">The system shall allow a user to delete their account.  </w:t>
      </w:r>
      <w:r w:rsidRPr="0081646A">
        <w:rPr>
          <w:rFonts w:ascii="Times" w:hAnsi="Times"/>
          <w:color w:val="FF0000"/>
          <w:sz w:val="24"/>
          <w:szCs w:val="24"/>
        </w:rPr>
        <w:t>UC #</w:t>
      </w:r>
      <w:r>
        <w:rPr>
          <w:rFonts w:ascii="Times" w:hAnsi="Times"/>
          <w:color w:val="FF0000"/>
          <w:sz w:val="24"/>
          <w:szCs w:val="24"/>
        </w:rPr>
        <w:t>10</w:t>
      </w:r>
    </w:p>
    <w:p w:rsidR="00113F0F" w:rsidRDefault="00113F0F" w:rsidP="00113F0F">
      <w:pPr>
        <w:pStyle w:val="ListParagraph"/>
        <w:numPr>
          <w:ilvl w:val="0"/>
          <w:numId w:val="11"/>
        </w:numPr>
        <w:spacing w:after="120"/>
        <w:ind w:left="360"/>
        <w:contextualSpacing w:val="0"/>
        <w:rPr>
          <w:rFonts w:ascii="Times" w:hAnsi="Times"/>
          <w:sz w:val="24"/>
          <w:szCs w:val="24"/>
        </w:rPr>
      </w:pPr>
      <w:r>
        <w:rPr>
          <w:rFonts w:ascii="Times" w:hAnsi="Times"/>
          <w:sz w:val="24"/>
          <w:szCs w:val="24"/>
        </w:rPr>
        <w:t xml:space="preserve">If the user requests to delete their account, the system shall prompt the user to verify they want the account deleted.  </w:t>
      </w:r>
      <w:r w:rsidRPr="0081646A">
        <w:rPr>
          <w:rFonts w:ascii="Times" w:hAnsi="Times"/>
          <w:color w:val="FF0000"/>
          <w:sz w:val="24"/>
          <w:szCs w:val="24"/>
        </w:rPr>
        <w:t>UC #</w:t>
      </w:r>
      <w:r>
        <w:rPr>
          <w:rFonts w:ascii="Times" w:hAnsi="Times"/>
          <w:color w:val="FF0000"/>
          <w:sz w:val="24"/>
          <w:szCs w:val="24"/>
        </w:rPr>
        <w:t>10</w:t>
      </w:r>
    </w:p>
    <w:p w:rsidR="00113F0F" w:rsidRDefault="00113F0F" w:rsidP="00113F0F">
      <w:pPr>
        <w:pStyle w:val="ListParagraph"/>
        <w:numPr>
          <w:ilvl w:val="0"/>
          <w:numId w:val="11"/>
        </w:numPr>
        <w:spacing w:after="120"/>
        <w:ind w:left="360"/>
        <w:contextualSpacing w:val="0"/>
        <w:rPr>
          <w:rFonts w:ascii="Times" w:hAnsi="Times"/>
          <w:sz w:val="24"/>
          <w:szCs w:val="24"/>
        </w:rPr>
      </w:pPr>
      <w:r>
        <w:rPr>
          <w:rFonts w:ascii="Times" w:hAnsi="Times"/>
          <w:sz w:val="24"/>
          <w:szCs w:val="24"/>
        </w:rPr>
        <w:t xml:space="preserve">After a user verifies they want to delete their account, the system shall log the user out and delete their stored account information.  </w:t>
      </w:r>
      <w:r w:rsidRPr="0081646A">
        <w:rPr>
          <w:rFonts w:ascii="Times" w:hAnsi="Times"/>
          <w:color w:val="FF0000"/>
          <w:sz w:val="24"/>
          <w:szCs w:val="24"/>
        </w:rPr>
        <w:t>UC #</w:t>
      </w:r>
      <w:r>
        <w:rPr>
          <w:rFonts w:ascii="Times" w:hAnsi="Times"/>
          <w:color w:val="FF0000"/>
          <w:sz w:val="24"/>
          <w:szCs w:val="24"/>
        </w:rPr>
        <w:t>10</w:t>
      </w:r>
    </w:p>
    <w:p w:rsidR="00113F0F" w:rsidRDefault="00113F0F" w:rsidP="00113F0F">
      <w:pPr>
        <w:pStyle w:val="ListParagraph"/>
        <w:numPr>
          <w:ilvl w:val="0"/>
          <w:numId w:val="11"/>
        </w:numPr>
        <w:spacing w:after="120"/>
        <w:ind w:left="360"/>
        <w:contextualSpacing w:val="0"/>
        <w:rPr>
          <w:rFonts w:ascii="Times" w:hAnsi="Times"/>
          <w:sz w:val="24"/>
          <w:szCs w:val="24"/>
        </w:rPr>
      </w:pPr>
      <w:r>
        <w:rPr>
          <w:rFonts w:ascii="Times" w:hAnsi="Times"/>
          <w:sz w:val="24"/>
          <w:szCs w:val="24"/>
        </w:rPr>
        <w:t xml:space="preserve">If the system deletes a user’s account, the system shall also delete any other information entered by that username, such as batches, notes, actions, measurements, ratings, recipes, etc...   </w:t>
      </w:r>
      <w:r w:rsidRPr="0081646A">
        <w:rPr>
          <w:rFonts w:ascii="Times" w:hAnsi="Times"/>
          <w:color w:val="FF0000"/>
          <w:sz w:val="24"/>
          <w:szCs w:val="24"/>
        </w:rPr>
        <w:t>UC #</w:t>
      </w:r>
      <w:r>
        <w:rPr>
          <w:rFonts w:ascii="Times" w:hAnsi="Times"/>
          <w:color w:val="FF0000"/>
          <w:sz w:val="24"/>
          <w:szCs w:val="24"/>
        </w:rPr>
        <w:t>10</w:t>
      </w:r>
    </w:p>
    <w:p w:rsidR="00113F0F" w:rsidRDefault="00113F0F" w:rsidP="00113F0F">
      <w:pPr>
        <w:pStyle w:val="ListParagraph"/>
        <w:numPr>
          <w:ilvl w:val="0"/>
          <w:numId w:val="11"/>
        </w:numPr>
        <w:spacing w:after="120"/>
        <w:ind w:left="360"/>
        <w:contextualSpacing w:val="0"/>
        <w:rPr>
          <w:rFonts w:ascii="Times" w:hAnsi="Times"/>
          <w:sz w:val="24"/>
          <w:szCs w:val="24"/>
        </w:rPr>
      </w:pPr>
      <w:r>
        <w:rPr>
          <w:rFonts w:ascii="Times" w:hAnsi="Times"/>
          <w:sz w:val="24"/>
          <w:szCs w:val="24"/>
        </w:rPr>
        <w:t xml:space="preserve"> </w:t>
      </w:r>
    </w:p>
    <w:p w:rsidR="00113F0F" w:rsidRDefault="00113F0F" w:rsidP="00113F0F">
      <w:pPr>
        <w:spacing w:after="120"/>
        <w:rPr>
          <w:rFonts w:ascii="Times" w:hAnsi="Times"/>
          <w:sz w:val="24"/>
          <w:szCs w:val="24"/>
        </w:rPr>
      </w:pPr>
    </w:p>
    <w:p w:rsidR="00113F0F" w:rsidRPr="00D027FD" w:rsidRDefault="00113F0F" w:rsidP="00113F0F">
      <w:pPr>
        <w:spacing w:after="120"/>
        <w:rPr>
          <w:rFonts w:ascii="Times" w:hAnsi="Times"/>
          <w:sz w:val="24"/>
          <w:szCs w:val="24"/>
        </w:rPr>
      </w:pPr>
    </w:p>
    <w:p w:rsidR="00113F0F" w:rsidRDefault="00113F0F" w:rsidP="00113F0F">
      <w:pPr>
        <w:pStyle w:val="Heading3"/>
        <w:numPr>
          <w:ilvl w:val="0"/>
          <w:numId w:val="10"/>
        </w:numPr>
        <w:spacing w:before="0" w:after="200"/>
        <w:ind w:left="360"/>
        <w:rPr>
          <w:rFonts w:ascii="Times" w:hAnsi="Times" w:cs="Times"/>
          <w:color w:val="auto"/>
          <w:sz w:val="24"/>
          <w:szCs w:val="24"/>
        </w:rPr>
      </w:pPr>
      <w:bookmarkStart w:id="15" w:name="_Toc361676568"/>
      <w:r w:rsidRPr="00844228">
        <w:rPr>
          <w:rFonts w:ascii="Times" w:hAnsi="Times" w:cs="Times"/>
          <w:color w:val="auto"/>
          <w:sz w:val="24"/>
          <w:szCs w:val="24"/>
        </w:rPr>
        <w:t>Log In/Out</w:t>
      </w:r>
      <w:bookmarkEnd w:id="15"/>
    </w:p>
    <w:p w:rsidR="00113F0F" w:rsidRPr="00B642F6" w:rsidRDefault="00113F0F" w:rsidP="00113F0F">
      <w:pPr>
        <w:pStyle w:val="ListParagraph"/>
        <w:numPr>
          <w:ilvl w:val="0"/>
          <w:numId w:val="12"/>
        </w:numPr>
        <w:spacing w:after="120"/>
        <w:ind w:left="360"/>
        <w:rPr>
          <w:rFonts w:ascii="Times" w:hAnsi="Times" w:cs="Times"/>
          <w:sz w:val="24"/>
          <w:szCs w:val="24"/>
        </w:rPr>
      </w:pPr>
      <w:r w:rsidRPr="00B642F6">
        <w:rPr>
          <w:rFonts w:ascii="Times" w:hAnsi="Times" w:cs="Times"/>
          <w:sz w:val="24"/>
          <w:szCs w:val="24"/>
        </w:rPr>
        <w:t>The system shall not allow a user to access any web pages other than the login, registration, recover password</w:t>
      </w:r>
      <w:r>
        <w:rPr>
          <w:rFonts w:ascii="Times" w:hAnsi="Times" w:cs="Times"/>
          <w:sz w:val="24"/>
          <w:szCs w:val="24"/>
        </w:rPr>
        <w:t xml:space="preserve">, </w:t>
      </w:r>
      <w:r w:rsidRPr="00B642F6">
        <w:rPr>
          <w:rFonts w:ascii="Times" w:hAnsi="Times" w:cs="Times"/>
          <w:sz w:val="24"/>
          <w:szCs w:val="24"/>
        </w:rPr>
        <w:t>and</w:t>
      </w:r>
      <w:r>
        <w:rPr>
          <w:rFonts w:ascii="Times" w:hAnsi="Times" w:cs="Times"/>
          <w:sz w:val="24"/>
          <w:szCs w:val="24"/>
        </w:rPr>
        <w:t xml:space="preserve"> FAQ</w:t>
      </w:r>
      <w:r w:rsidRPr="00B642F6">
        <w:rPr>
          <w:rFonts w:ascii="Times" w:hAnsi="Times" w:cs="Times"/>
          <w:sz w:val="24"/>
          <w:szCs w:val="24"/>
        </w:rPr>
        <w:t xml:space="preserve"> pages until they have successfully logged in.  </w:t>
      </w:r>
      <w:r w:rsidRPr="00B642F6">
        <w:rPr>
          <w:rFonts w:ascii="Times" w:hAnsi="Times" w:cs="Times"/>
          <w:color w:val="FF0000"/>
          <w:sz w:val="24"/>
          <w:szCs w:val="24"/>
        </w:rPr>
        <w:t>UC #2</w:t>
      </w:r>
    </w:p>
    <w:p w:rsidR="00113F0F" w:rsidRDefault="00113F0F" w:rsidP="00113F0F">
      <w:pPr>
        <w:pStyle w:val="ListParagraph"/>
        <w:numPr>
          <w:ilvl w:val="0"/>
          <w:numId w:val="12"/>
        </w:numPr>
        <w:spacing w:after="120"/>
        <w:ind w:left="360"/>
        <w:contextualSpacing w:val="0"/>
        <w:rPr>
          <w:rFonts w:ascii="Times" w:hAnsi="Times"/>
          <w:sz w:val="24"/>
          <w:szCs w:val="24"/>
        </w:rPr>
      </w:pPr>
      <w:r w:rsidRPr="0081646A">
        <w:rPr>
          <w:rFonts w:ascii="Times" w:hAnsi="Times"/>
          <w:sz w:val="24"/>
          <w:szCs w:val="24"/>
        </w:rPr>
        <w:lastRenderedPageBreak/>
        <w:t>The system shall verify that a user</w:t>
      </w:r>
      <w:r>
        <w:rPr>
          <w:rFonts w:ascii="Times" w:hAnsi="Times"/>
          <w:sz w:val="24"/>
          <w:szCs w:val="24"/>
        </w:rPr>
        <w:t xml:space="preserve"> enters a valid username/password combination to login.  </w:t>
      </w:r>
      <w:r w:rsidRPr="00E26E6B">
        <w:rPr>
          <w:rFonts w:ascii="Times" w:hAnsi="Times"/>
          <w:color w:val="FF0000"/>
          <w:sz w:val="24"/>
          <w:szCs w:val="24"/>
        </w:rPr>
        <w:t>UC #</w:t>
      </w:r>
      <w:r>
        <w:rPr>
          <w:rFonts w:ascii="Times" w:hAnsi="Times"/>
          <w:color w:val="FF0000"/>
          <w:sz w:val="24"/>
          <w:szCs w:val="24"/>
        </w:rPr>
        <w:t>2</w:t>
      </w:r>
    </w:p>
    <w:p w:rsidR="00113F0F" w:rsidRDefault="00113F0F" w:rsidP="00113F0F">
      <w:pPr>
        <w:pStyle w:val="ListParagraph"/>
        <w:numPr>
          <w:ilvl w:val="0"/>
          <w:numId w:val="12"/>
        </w:numPr>
        <w:spacing w:after="120"/>
        <w:ind w:left="360"/>
        <w:contextualSpacing w:val="0"/>
        <w:rPr>
          <w:rFonts w:ascii="Times" w:hAnsi="Times"/>
          <w:sz w:val="24"/>
          <w:szCs w:val="24"/>
        </w:rPr>
      </w:pPr>
      <w:r>
        <w:rPr>
          <w:rFonts w:ascii="Times" w:hAnsi="Times"/>
          <w:sz w:val="24"/>
          <w:szCs w:val="24"/>
        </w:rPr>
        <w:t xml:space="preserve">If the user enters an invalid username/password combination, the system shall prompt the user to reenter a valid username/password combination.  </w:t>
      </w:r>
      <w:r w:rsidRPr="00E26E6B">
        <w:rPr>
          <w:rFonts w:ascii="Times" w:hAnsi="Times"/>
          <w:color w:val="FF0000"/>
          <w:sz w:val="24"/>
          <w:szCs w:val="24"/>
        </w:rPr>
        <w:t>UC #</w:t>
      </w:r>
      <w:r>
        <w:rPr>
          <w:rFonts w:ascii="Times" w:hAnsi="Times"/>
          <w:color w:val="FF0000"/>
          <w:sz w:val="24"/>
          <w:szCs w:val="24"/>
        </w:rPr>
        <w:t>2</w:t>
      </w:r>
    </w:p>
    <w:p w:rsidR="00113F0F" w:rsidRDefault="00113F0F" w:rsidP="00113F0F">
      <w:pPr>
        <w:pStyle w:val="ListParagraph"/>
        <w:numPr>
          <w:ilvl w:val="0"/>
          <w:numId w:val="12"/>
        </w:numPr>
        <w:spacing w:after="120"/>
        <w:ind w:left="360"/>
        <w:contextualSpacing w:val="0"/>
        <w:rPr>
          <w:rFonts w:ascii="Times" w:hAnsi="Times"/>
          <w:sz w:val="24"/>
          <w:szCs w:val="24"/>
        </w:rPr>
      </w:pPr>
      <w:r>
        <w:rPr>
          <w:rFonts w:ascii="Times" w:hAnsi="Times"/>
          <w:sz w:val="24"/>
          <w:szCs w:val="24"/>
        </w:rPr>
        <w:t xml:space="preserve">The system shall display the username for the current logged in user on each web page.  </w:t>
      </w:r>
    </w:p>
    <w:p w:rsidR="00113F0F" w:rsidRDefault="00113F0F" w:rsidP="00113F0F">
      <w:pPr>
        <w:pStyle w:val="ListParagraph"/>
        <w:numPr>
          <w:ilvl w:val="0"/>
          <w:numId w:val="12"/>
        </w:numPr>
        <w:spacing w:after="120"/>
        <w:ind w:left="360"/>
        <w:contextualSpacing w:val="0"/>
        <w:rPr>
          <w:rFonts w:ascii="Times" w:hAnsi="Times"/>
          <w:sz w:val="24"/>
          <w:szCs w:val="24"/>
        </w:rPr>
      </w:pPr>
      <w:r>
        <w:rPr>
          <w:rFonts w:ascii="Times" w:hAnsi="Times"/>
          <w:sz w:val="24"/>
          <w:szCs w:val="24"/>
        </w:rPr>
        <w:t xml:space="preserve">If the user selects to logout, the system shall log them out and display the login screen.  </w:t>
      </w:r>
      <w:r w:rsidRPr="00E26E6B">
        <w:rPr>
          <w:rFonts w:ascii="Times" w:hAnsi="Times"/>
          <w:color w:val="FF0000"/>
          <w:sz w:val="24"/>
          <w:szCs w:val="24"/>
        </w:rPr>
        <w:t>UC #</w:t>
      </w:r>
      <w:r>
        <w:rPr>
          <w:rFonts w:ascii="Times" w:hAnsi="Times"/>
          <w:color w:val="FF0000"/>
          <w:sz w:val="24"/>
          <w:szCs w:val="24"/>
        </w:rPr>
        <w:t>3</w:t>
      </w:r>
    </w:p>
    <w:p w:rsidR="00113F0F" w:rsidRDefault="00113F0F" w:rsidP="00113F0F">
      <w:pPr>
        <w:pStyle w:val="ListParagraph"/>
        <w:numPr>
          <w:ilvl w:val="0"/>
          <w:numId w:val="12"/>
        </w:numPr>
        <w:spacing w:after="120"/>
        <w:ind w:left="360"/>
        <w:contextualSpacing w:val="0"/>
        <w:rPr>
          <w:rFonts w:ascii="Times" w:hAnsi="Times"/>
          <w:sz w:val="24"/>
          <w:szCs w:val="24"/>
        </w:rPr>
      </w:pPr>
      <w:r>
        <w:rPr>
          <w:rFonts w:ascii="Times" w:hAnsi="Times"/>
          <w:sz w:val="24"/>
          <w:szCs w:val="24"/>
        </w:rPr>
        <w:t xml:space="preserve">If the user forgets their password, the system shall allow the user to request a new recover password.  </w:t>
      </w:r>
      <w:r w:rsidRPr="00E26E6B">
        <w:rPr>
          <w:rFonts w:ascii="Times" w:hAnsi="Times"/>
          <w:color w:val="FF0000"/>
          <w:sz w:val="24"/>
          <w:szCs w:val="24"/>
        </w:rPr>
        <w:t>UC #</w:t>
      </w:r>
      <w:r>
        <w:rPr>
          <w:rFonts w:ascii="Times" w:hAnsi="Times"/>
          <w:color w:val="FF0000"/>
          <w:sz w:val="24"/>
          <w:szCs w:val="24"/>
        </w:rPr>
        <w:t>4</w:t>
      </w:r>
    </w:p>
    <w:p w:rsidR="00113F0F" w:rsidRDefault="00113F0F" w:rsidP="00113F0F">
      <w:pPr>
        <w:pStyle w:val="ListParagraph"/>
        <w:numPr>
          <w:ilvl w:val="0"/>
          <w:numId w:val="12"/>
        </w:numPr>
        <w:spacing w:after="120"/>
        <w:ind w:left="360"/>
        <w:contextualSpacing w:val="0"/>
        <w:rPr>
          <w:rFonts w:ascii="Times" w:hAnsi="Times"/>
          <w:sz w:val="24"/>
          <w:szCs w:val="24"/>
        </w:rPr>
      </w:pPr>
      <w:r>
        <w:rPr>
          <w:rFonts w:ascii="Times" w:hAnsi="Times"/>
          <w:sz w:val="24"/>
          <w:szCs w:val="24"/>
        </w:rPr>
        <w:t xml:space="preserve">The system shall require the user to enter a valid username when requesting a recover password.  </w:t>
      </w:r>
      <w:r w:rsidRPr="00E26E6B">
        <w:rPr>
          <w:rFonts w:ascii="Times" w:hAnsi="Times"/>
          <w:color w:val="FF0000"/>
          <w:sz w:val="24"/>
          <w:szCs w:val="24"/>
        </w:rPr>
        <w:t>UC #</w:t>
      </w:r>
      <w:r>
        <w:rPr>
          <w:rFonts w:ascii="Times" w:hAnsi="Times"/>
          <w:color w:val="FF0000"/>
          <w:sz w:val="24"/>
          <w:szCs w:val="24"/>
        </w:rPr>
        <w:t>4</w:t>
      </w:r>
    </w:p>
    <w:p w:rsidR="00113F0F" w:rsidRDefault="00113F0F" w:rsidP="00113F0F">
      <w:pPr>
        <w:pStyle w:val="ListParagraph"/>
        <w:numPr>
          <w:ilvl w:val="0"/>
          <w:numId w:val="12"/>
        </w:numPr>
        <w:spacing w:after="120"/>
        <w:ind w:left="360"/>
        <w:contextualSpacing w:val="0"/>
        <w:rPr>
          <w:rFonts w:ascii="Times" w:hAnsi="Times"/>
          <w:sz w:val="24"/>
          <w:szCs w:val="24"/>
        </w:rPr>
      </w:pPr>
      <w:r>
        <w:rPr>
          <w:rFonts w:ascii="Times" w:hAnsi="Times"/>
          <w:sz w:val="24"/>
          <w:szCs w:val="24"/>
        </w:rPr>
        <w:t xml:space="preserve">When creating a recover password, the system shall generate a new random 8-digit password.  </w:t>
      </w:r>
      <w:r w:rsidRPr="00E26E6B">
        <w:rPr>
          <w:rFonts w:ascii="Times" w:hAnsi="Times"/>
          <w:color w:val="FF0000"/>
          <w:sz w:val="24"/>
          <w:szCs w:val="24"/>
        </w:rPr>
        <w:t>UC #</w:t>
      </w:r>
      <w:r>
        <w:rPr>
          <w:rFonts w:ascii="Times" w:hAnsi="Times"/>
          <w:color w:val="FF0000"/>
          <w:sz w:val="24"/>
          <w:szCs w:val="24"/>
        </w:rPr>
        <w:t>4</w:t>
      </w:r>
    </w:p>
    <w:p w:rsidR="00113F0F" w:rsidRPr="00D027FD" w:rsidRDefault="00113F0F" w:rsidP="00113F0F">
      <w:pPr>
        <w:pStyle w:val="ListParagraph"/>
        <w:numPr>
          <w:ilvl w:val="0"/>
          <w:numId w:val="12"/>
        </w:numPr>
        <w:spacing w:after="120"/>
        <w:ind w:left="360"/>
        <w:contextualSpacing w:val="0"/>
        <w:rPr>
          <w:rFonts w:ascii="Times" w:hAnsi="Times"/>
          <w:sz w:val="24"/>
          <w:szCs w:val="24"/>
        </w:rPr>
      </w:pPr>
      <w:r>
        <w:rPr>
          <w:rFonts w:ascii="Times" w:hAnsi="Times"/>
          <w:sz w:val="24"/>
          <w:szCs w:val="24"/>
        </w:rPr>
        <w:t xml:space="preserve">The system shall send a recover password to the email address listed in the user’s account information.  </w:t>
      </w:r>
      <w:r w:rsidRPr="00E26E6B">
        <w:rPr>
          <w:rFonts w:ascii="Times" w:hAnsi="Times"/>
          <w:color w:val="FF0000"/>
          <w:sz w:val="24"/>
          <w:szCs w:val="24"/>
        </w:rPr>
        <w:t>UC #</w:t>
      </w:r>
      <w:r>
        <w:rPr>
          <w:rFonts w:ascii="Times" w:hAnsi="Times"/>
          <w:color w:val="FF0000"/>
          <w:sz w:val="24"/>
          <w:szCs w:val="24"/>
        </w:rPr>
        <w:t>4</w:t>
      </w:r>
    </w:p>
    <w:p w:rsidR="00113F0F" w:rsidRDefault="00113F0F" w:rsidP="00113F0F">
      <w:pPr>
        <w:pStyle w:val="ListParagraph"/>
        <w:numPr>
          <w:ilvl w:val="0"/>
          <w:numId w:val="12"/>
        </w:numPr>
        <w:spacing w:after="120"/>
        <w:ind w:left="360"/>
        <w:contextualSpacing w:val="0"/>
        <w:rPr>
          <w:rFonts w:ascii="Times" w:hAnsi="Times"/>
          <w:sz w:val="24"/>
          <w:szCs w:val="24"/>
        </w:rPr>
      </w:pPr>
    </w:p>
    <w:p w:rsidR="00113F0F" w:rsidRDefault="00113F0F" w:rsidP="00113F0F">
      <w:pPr>
        <w:spacing w:after="120"/>
        <w:rPr>
          <w:rFonts w:ascii="Times" w:hAnsi="Times"/>
          <w:sz w:val="24"/>
          <w:szCs w:val="24"/>
        </w:rPr>
      </w:pPr>
    </w:p>
    <w:p w:rsidR="00113F0F" w:rsidRPr="00D027FD" w:rsidRDefault="00113F0F" w:rsidP="00113F0F">
      <w:pPr>
        <w:spacing w:after="120"/>
        <w:rPr>
          <w:rFonts w:ascii="Times" w:hAnsi="Times"/>
          <w:sz w:val="24"/>
          <w:szCs w:val="24"/>
        </w:rPr>
      </w:pPr>
    </w:p>
    <w:p w:rsidR="00113F0F" w:rsidRPr="00844228" w:rsidRDefault="00113F0F" w:rsidP="00113F0F">
      <w:pPr>
        <w:pStyle w:val="Heading3"/>
        <w:numPr>
          <w:ilvl w:val="0"/>
          <w:numId w:val="10"/>
        </w:numPr>
        <w:spacing w:after="200"/>
        <w:ind w:left="360"/>
        <w:rPr>
          <w:rFonts w:ascii="Times" w:hAnsi="Times" w:cs="Times"/>
          <w:color w:val="auto"/>
          <w:sz w:val="24"/>
          <w:szCs w:val="24"/>
        </w:rPr>
      </w:pPr>
      <w:bookmarkStart w:id="16" w:name="_Toc361676569"/>
      <w:r w:rsidRPr="00844228">
        <w:rPr>
          <w:rFonts w:ascii="Times" w:hAnsi="Times" w:cs="Times"/>
          <w:color w:val="auto"/>
          <w:sz w:val="24"/>
          <w:szCs w:val="24"/>
        </w:rPr>
        <w:t>Recipes</w:t>
      </w:r>
      <w:bookmarkEnd w:id="16"/>
    </w:p>
    <w:p w:rsidR="00113F0F" w:rsidRPr="009F0959" w:rsidRDefault="00113F0F" w:rsidP="00113F0F">
      <w:pPr>
        <w:pStyle w:val="ListParagraph"/>
        <w:numPr>
          <w:ilvl w:val="0"/>
          <w:numId w:val="17"/>
        </w:numPr>
        <w:ind w:left="360"/>
        <w:rPr>
          <w:rFonts w:ascii="Times" w:hAnsi="Times" w:cs="Times"/>
          <w:sz w:val="24"/>
          <w:szCs w:val="24"/>
        </w:rPr>
      </w:pPr>
      <w:r w:rsidRPr="009F0959">
        <w:rPr>
          <w:rFonts w:ascii="Times" w:hAnsi="Times" w:cs="Times"/>
          <w:sz w:val="24"/>
          <w:szCs w:val="24"/>
        </w:rPr>
        <w:t xml:space="preserve">The system shall allow the user to create a new recipe.  </w:t>
      </w:r>
      <w:r w:rsidRPr="009F0959">
        <w:rPr>
          <w:rFonts w:ascii="Times" w:hAnsi="Times" w:cs="Times"/>
          <w:color w:val="FF0000"/>
          <w:sz w:val="24"/>
          <w:szCs w:val="24"/>
        </w:rPr>
        <w:t>UC #29</w:t>
      </w:r>
    </w:p>
    <w:p w:rsidR="00113F0F" w:rsidRPr="009F0959" w:rsidRDefault="00113F0F" w:rsidP="00113F0F">
      <w:pPr>
        <w:pStyle w:val="ListParagraph"/>
        <w:numPr>
          <w:ilvl w:val="0"/>
          <w:numId w:val="17"/>
        </w:numPr>
        <w:ind w:left="360"/>
        <w:rPr>
          <w:rFonts w:ascii="Times" w:hAnsi="Times" w:cs="Times"/>
          <w:sz w:val="24"/>
          <w:szCs w:val="24"/>
        </w:rPr>
      </w:pPr>
      <w:r w:rsidRPr="009F0959">
        <w:rPr>
          <w:rFonts w:ascii="Times" w:hAnsi="Times" w:cs="Times"/>
          <w:sz w:val="24"/>
          <w:szCs w:val="24"/>
        </w:rPr>
        <w:t xml:space="preserve">When creating a new recipe, the system shall record the date and time the recipe was created.  </w:t>
      </w:r>
      <w:r w:rsidRPr="009F0959">
        <w:rPr>
          <w:rFonts w:ascii="Times" w:hAnsi="Times" w:cs="Times"/>
          <w:color w:val="FF0000"/>
          <w:sz w:val="24"/>
          <w:szCs w:val="24"/>
        </w:rPr>
        <w:t>UC #29</w:t>
      </w:r>
    </w:p>
    <w:p w:rsidR="00113F0F" w:rsidRPr="009F0959" w:rsidRDefault="00113F0F" w:rsidP="00113F0F">
      <w:pPr>
        <w:pStyle w:val="ListParagraph"/>
        <w:numPr>
          <w:ilvl w:val="0"/>
          <w:numId w:val="17"/>
        </w:numPr>
        <w:ind w:left="360"/>
        <w:rPr>
          <w:rFonts w:ascii="Times" w:hAnsi="Times" w:cs="Times"/>
          <w:sz w:val="24"/>
          <w:szCs w:val="24"/>
        </w:rPr>
      </w:pPr>
      <w:r w:rsidRPr="009F0959">
        <w:rPr>
          <w:rFonts w:ascii="Times" w:hAnsi="Times" w:cs="Times"/>
          <w:sz w:val="24"/>
          <w:szCs w:val="24"/>
        </w:rPr>
        <w:t xml:space="preserve">When creating a new recipe, the system shall allow the user to optionally enter any of the following:  name, description, notes on how to make it.  </w:t>
      </w:r>
      <w:r w:rsidRPr="009F0959">
        <w:rPr>
          <w:rFonts w:ascii="Times" w:hAnsi="Times" w:cs="Times"/>
          <w:color w:val="FF0000"/>
          <w:sz w:val="24"/>
          <w:szCs w:val="24"/>
        </w:rPr>
        <w:t>UC #29</w:t>
      </w:r>
    </w:p>
    <w:p w:rsidR="00113F0F" w:rsidRPr="009F0959" w:rsidRDefault="00113F0F" w:rsidP="00113F0F">
      <w:pPr>
        <w:pStyle w:val="ListParagraph"/>
        <w:numPr>
          <w:ilvl w:val="0"/>
          <w:numId w:val="17"/>
        </w:numPr>
        <w:ind w:left="360"/>
        <w:rPr>
          <w:rFonts w:ascii="Times" w:hAnsi="Times" w:cs="Times"/>
          <w:sz w:val="24"/>
          <w:szCs w:val="24"/>
        </w:rPr>
      </w:pPr>
      <w:r w:rsidRPr="009F0959">
        <w:rPr>
          <w:rFonts w:ascii="Times" w:hAnsi="Times" w:cs="Times"/>
          <w:sz w:val="24"/>
          <w:szCs w:val="24"/>
        </w:rPr>
        <w:t xml:space="preserve">The system shall allow the user to display a list of all their saved recipes.  The list shall include the Name and Date entered.  </w:t>
      </w:r>
      <w:r w:rsidRPr="009F0959">
        <w:rPr>
          <w:rFonts w:ascii="Times" w:hAnsi="Times" w:cs="Times"/>
          <w:color w:val="FF0000"/>
          <w:sz w:val="24"/>
          <w:szCs w:val="24"/>
        </w:rPr>
        <w:t>UC #30</w:t>
      </w:r>
    </w:p>
    <w:p w:rsidR="00113F0F" w:rsidRPr="009F0959" w:rsidRDefault="00113F0F" w:rsidP="00113F0F">
      <w:pPr>
        <w:pStyle w:val="ListParagraph"/>
        <w:numPr>
          <w:ilvl w:val="0"/>
          <w:numId w:val="17"/>
        </w:numPr>
        <w:ind w:left="360"/>
        <w:rPr>
          <w:rFonts w:ascii="Times" w:hAnsi="Times" w:cs="Times"/>
          <w:sz w:val="24"/>
          <w:szCs w:val="24"/>
        </w:rPr>
      </w:pPr>
      <w:r w:rsidRPr="009F0959">
        <w:rPr>
          <w:rFonts w:ascii="Times" w:hAnsi="Times" w:cs="Times"/>
          <w:sz w:val="24"/>
          <w:szCs w:val="24"/>
        </w:rPr>
        <w:t xml:space="preserve">The system shall allow the user to display the details of any of their saved recipes.  The details shall include the Name, Date entered, description, and notes on how to make it.  </w:t>
      </w:r>
      <w:r w:rsidRPr="009F0959">
        <w:rPr>
          <w:rFonts w:ascii="Times" w:hAnsi="Times" w:cs="Times"/>
          <w:color w:val="FF0000"/>
          <w:sz w:val="24"/>
          <w:szCs w:val="24"/>
        </w:rPr>
        <w:t>UC #??</w:t>
      </w:r>
    </w:p>
    <w:p w:rsidR="00113F0F" w:rsidRPr="009F0959" w:rsidRDefault="00113F0F" w:rsidP="00113F0F">
      <w:pPr>
        <w:pStyle w:val="ListParagraph"/>
        <w:numPr>
          <w:ilvl w:val="0"/>
          <w:numId w:val="17"/>
        </w:numPr>
        <w:ind w:left="360"/>
        <w:rPr>
          <w:rFonts w:ascii="Times" w:hAnsi="Times" w:cs="Times"/>
          <w:sz w:val="24"/>
          <w:szCs w:val="24"/>
        </w:rPr>
      </w:pPr>
      <w:r w:rsidRPr="009F0959">
        <w:rPr>
          <w:rFonts w:ascii="Times" w:hAnsi="Times" w:cs="Times"/>
          <w:sz w:val="24"/>
          <w:szCs w:val="24"/>
        </w:rPr>
        <w:t xml:space="preserve">The system shall allow a user to edit the name, description, and notes on how to make it, of any of their saved recipes.  </w:t>
      </w:r>
      <w:r w:rsidRPr="009F0959">
        <w:rPr>
          <w:rFonts w:ascii="Times" w:hAnsi="Times" w:cs="Times"/>
          <w:color w:val="FF0000"/>
          <w:sz w:val="24"/>
          <w:szCs w:val="24"/>
        </w:rPr>
        <w:t>UC #??</w:t>
      </w:r>
    </w:p>
    <w:p w:rsidR="00113F0F" w:rsidRPr="009F0959" w:rsidRDefault="00113F0F" w:rsidP="00113F0F">
      <w:pPr>
        <w:pStyle w:val="ListParagraph"/>
        <w:numPr>
          <w:ilvl w:val="0"/>
          <w:numId w:val="17"/>
        </w:numPr>
        <w:ind w:left="360"/>
        <w:rPr>
          <w:rFonts w:ascii="Times" w:hAnsi="Times" w:cs="Times"/>
          <w:sz w:val="24"/>
          <w:szCs w:val="24"/>
        </w:rPr>
      </w:pPr>
      <w:r w:rsidRPr="009F0959">
        <w:rPr>
          <w:rFonts w:ascii="Times" w:hAnsi="Times" w:cs="Times"/>
          <w:sz w:val="24"/>
          <w:szCs w:val="24"/>
        </w:rPr>
        <w:t xml:space="preserve">The system shall allow a user to delete a saved recipe.  </w:t>
      </w:r>
      <w:r w:rsidRPr="009F0959">
        <w:rPr>
          <w:rFonts w:ascii="Times" w:hAnsi="Times" w:cs="Times"/>
          <w:color w:val="FF0000"/>
          <w:sz w:val="24"/>
          <w:szCs w:val="24"/>
        </w:rPr>
        <w:t>UC #31</w:t>
      </w:r>
    </w:p>
    <w:p w:rsidR="00113F0F" w:rsidRPr="009F0959" w:rsidRDefault="00113F0F" w:rsidP="00113F0F">
      <w:pPr>
        <w:pStyle w:val="ListParagraph"/>
        <w:numPr>
          <w:ilvl w:val="0"/>
          <w:numId w:val="17"/>
        </w:numPr>
        <w:ind w:left="360"/>
        <w:rPr>
          <w:rFonts w:ascii="Times" w:hAnsi="Times" w:cs="Times"/>
          <w:sz w:val="24"/>
          <w:szCs w:val="24"/>
        </w:rPr>
      </w:pPr>
    </w:p>
    <w:p w:rsidR="00113F0F" w:rsidRPr="009F0959" w:rsidRDefault="00113F0F" w:rsidP="00113F0F">
      <w:pPr>
        <w:pStyle w:val="ListParagraph"/>
        <w:rPr>
          <w:rFonts w:ascii="Times" w:hAnsi="Times" w:cs="Times"/>
          <w:sz w:val="24"/>
          <w:szCs w:val="24"/>
        </w:rPr>
      </w:pPr>
    </w:p>
    <w:p w:rsidR="00113F0F" w:rsidRPr="009F0959" w:rsidRDefault="00113F0F" w:rsidP="00113F0F">
      <w:pPr>
        <w:rPr>
          <w:rFonts w:ascii="Times" w:hAnsi="Times" w:cs="Times"/>
          <w:sz w:val="24"/>
          <w:szCs w:val="24"/>
        </w:rPr>
      </w:pPr>
    </w:p>
    <w:p w:rsidR="00113F0F" w:rsidRPr="00BD4E4D" w:rsidRDefault="00113F0F" w:rsidP="00113F0F"/>
    <w:p w:rsidR="00113F0F" w:rsidRPr="00844228" w:rsidRDefault="00113F0F" w:rsidP="00113F0F">
      <w:pPr>
        <w:pStyle w:val="Heading3"/>
        <w:numPr>
          <w:ilvl w:val="0"/>
          <w:numId w:val="10"/>
        </w:numPr>
        <w:spacing w:before="0" w:after="200"/>
        <w:ind w:left="360"/>
        <w:rPr>
          <w:rFonts w:ascii="Times" w:hAnsi="Times" w:cs="Times"/>
          <w:color w:val="auto"/>
          <w:sz w:val="24"/>
          <w:szCs w:val="24"/>
        </w:rPr>
      </w:pPr>
      <w:bookmarkStart w:id="17" w:name="_Toc361676570"/>
      <w:r w:rsidRPr="00844228">
        <w:rPr>
          <w:rFonts w:ascii="Times" w:hAnsi="Times" w:cs="Times"/>
          <w:color w:val="auto"/>
          <w:sz w:val="24"/>
          <w:szCs w:val="24"/>
        </w:rPr>
        <w:t>Batches</w:t>
      </w:r>
      <w:bookmarkEnd w:id="17"/>
    </w:p>
    <w:p w:rsidR="00113F0F" w:rsidRPr="0048298E" w:rsidRDefault="00113F0F" w:rsidP="00113F0F">
      <w:pPr>
        <w:pStyle w:val="ListParagraph"/>
        <w:numPr>
          <w:ilvl w:val="0"/>
          <w:numId w:val="13"/>
        </w:numPr>
        <w:spacing w:after="120"/>
        <w:ind w:left="360"/>
        <w:rPr>
          <w:rFonts w:ascii="Times" w:hAnsi="Times"/>
          <w:sz w:val="24"/>
          <w:szCs w:val="24"/>
        </w:rPr>
      </w:pPr>
      <w:r w:rsidRPr="00B642F6">
        <w:rPr>
          <w:rFonts w:ascii="Times" w:hAnsi="Times" w:cs="Times"/>
          <w:sz w:val="24"/>
          <w:szCs w:val="24"/>
        </w:rPr>
        <w:t xml:space="preserve">The system shall allow the user to create a new batch.  </w:t>
      </w:r>
      <w:r w:rsidRPr="00B642F6">
        <w:rPr>
          <w:rFonts w:ascii="Times" w:hAnsi="Times" w:cs="Times"/>
          <w:color w:val="FF0000"/>
          <w:sz w:val="24"/>
          <w:szCs w:val="24"/>
        </w:rPr>
        <w:t>UC #11</w:t>
      </w:r>
    </w:p>
    <w:p w:rsidR="00113F0F" w:rsidRPr="0048298E" w:rsidRDefault="00113F0F" w:rsidP="00113F0F">
      <w:pPr>
        <w:pStyle w:val="ListParagraph"/>
        <w:numPr>
          <w:ilvl w:val="0"/>
          <w:numId w:val="13"/>
        </w:numPr>
        <w:spacing w:after="120"/>
        <w:ind w:left="360"/>
        <w:rPr>
          <w:rFonts w:ascii="Times" w:hAnsi="Times"/>
          <w:sz w:val="24"/>
          <w:szCs w:val="24"/>
        </w:rPr>
      </w:pPr>
      <w:r w:rsidRPr="0081646A">
        <w:rPr>
          <w:rFonts w:ascii="Times" w:hAnsi="Times"/>
          <w:sz w:val="24"/>
          <w:szCs w:val="24"/>
        </w:rPr>
        <w:t>When creating a new batch, the system shall require the user to enter a name and type for the new batch.</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11</w:t>
      </w:r>
    </w:p>
    <w:p w:rsidR="00113F0F" w:rsidRDefault="00113F0F" w:rsidP="00113F0F">
      <w:pPr>
        <w:pStyle w:val="ListParagraph"/>
        <w:numPr>
          <w:ilvl w:val="0"/>
          <w:numId w:val="13"/>
        </w:numPr>
        <w:spacing w:after="120"/>
        <w:ind w:left="360"/>
        <w:rPr>
          <w:rFonts w:ascii="Times" w:hAnsi="Times"/>
          <w:sz w:val="24"/>
          <w:szCs w:val="24"/>
        </w:rPr>
      </w:pPr>
      <w:r w:rsidRPr="0081646A">
        <w:rPr>
          <w:rFonts w:ascii="Times" w:hAnsi="Times"/>
          <w:sz w:val="24"/>
          <w:szCs w:val="24"/>
        </w:rPr>
        <w:t>When creating a new batch, the system shall</w:t>
      </w:r>
      <w:r>
        <w:rPr>
          <w:rFonts w:ascii="Times" w:hAnsi="Times"/>
          <w:sz w:val="24"/>
          <w:szCs w:val="24"/>
        </w:rPr>
        <w:t xml:space="preserve"> record the date and time the batch was created.  </w:t>
      </w:r>
      <w:r w:rsidRPr="0048298E">
        <w:rPr>
          <w:rFonts w:ascii="Times" w:hAnsi="Times"/>
          <w:color w:val="FF0000"/>
          <w:sz w:val="24"/>
          <w:szCs w:val="24"/>
        </w:rPr>
        <w:t>UC #11</w:t>
      </w:r>
    </w:p>
    <w:p w:rsidR="00113F0F" w:rsidRDefault="00113F0F" w:rsidP="00113F0F">
      <w:pPr>
        <w:pStyle w:val="ListParagraph"/>
        <w:numPr>
          <w:ilvl w:val="0"/>
          <w:numId w:val="13"/>
        </w:numPr>
        <w:spacing w:after="120"/>
        <w:ind w:left="360"/>
        <w:rPr>
          <w:rFonts w:ascii="Times" w:hAnsi="Times"/>
          <w:sz w:val="24"/>
          <w:szCs w:val="24"/>
        </w:rPr>
      </w:pPr>
      <w:r w:rsidRPr="002115B7">
        <w:rPr>
          <w:rFonts w:ascii="Times" w:hAnsi="Times"/>
          <w:sz w:val="24"/>
          <w:szCs w:val="24"/>
        </w:rPr>
        <w:t xml:space="preserve">When creating a new batch, </w:t>
      </w:r>
      <w:r w:rsidRPr="00E26E6B">
        <w:rPr>
          <w:rFonts w:ascii="Times" w:hAnsi="Times"/>
          <w:sz w:val="24"/>
          <w:szCs w:val="24"/>
        </w:rPr>
        <w:t>the system shall allow the user to optionally enter</w:t>
      </w:r>
      <w:r>
        <w:rPr>
          <w:rFonts w:ascii="Times" w:hAnsi="Times"/>
          <w:sz w:val="24"/>
          <w:szCs w:val="24"/>
        </w:rPr>
        <w:t xml:space="preserve"> a description.  </w:t>
      </w:r>
      <w:r w:rsidRPr="00E26E6B">
        <w:rPr>
          <w:rFonts w:ascii="Times" w:hAnsi="Times"/>
          <w:color w:val="FF0000"/>
          <w:sz w:val="24"/>
          <w:szCs w:val="24"/>
        </w:rPr>
        <w:t>UC #</w:t>
      </w:r>
      <w:r>
        <w:rPr>
          <w:rFonts w:ascii="Times" w:hAnsi="Times"/>
          <w:color w:val="FF0000"/>
          <w:sz w:val="24"/>
          <w:szCs w:val="24"/>
        </w:rPr>
        <w:t>11</w:t>
      </w:r>
    </w:p>
    <w:p w:rsidR="00113F0F" w:rsidRDefault="00113F0F" w:rsidP="00113F0F">
      <w:pPr>
        <w:pStyle w:val="ListParagraph"/>
        <w:numPr>
          <w:ilvl w:val="0"/>
          <w:numId w:val="13"/>
        </w:numPr>
        <w:spacing w:after="120"/>
        <w:ind w:left="360"/>
        <w:rPr>
          <w:rFonts w:ascii="Times" w:hAnsi="Times"/>
          <w:sz w:val="24"/>
          <w:szCs w:val="24"/>
        </w:rPr>
      </w:pPr>
      <w:r w:rsidRPr="0081646A">
        <w:rPr>
          <w:rFonts w:ascii="Times" w:hAnsi="Times" w:cs="Times"/>
          <w:sz w:val="24"/>
          <w:szCs w:val="24"/>
        </w:rPr>
        <w:t xml:space="preserve">The system shall allow the user to display a list of all their saved batches.  The list shall include the Name, Date entered, Type, and Description, </w:t>
      </w:r>
      <w:r>
        <w:rPr>
          <w:rFonts w:ascii="Times" w:hAnsi="Times" w:cs="Times"/>
          <w:sz w:val="24"/>
          <w:szCs w:val="24"/>
        </w:rPr>
        <w:t>for</w:t>
      </w:r>
      <w:r w:rsidRPr="0081646A">
        <w:rPr>
          <w:rFonts w:ascii="Times" w:hAnsi="Times" w:cs="Times"/>
          <w:sz w:val="24"/>
          <w:szCs w:val="24"/>
        </w:rPr>
        <w:t xml:space="preserve"> each batch.  </w:t>
      </w:r>
      <w:r w:rsidRPr="0081646A">
        <w:rPr>
          <w:rFonts w:ascii="Times" w:hAnsi="Times"/>
          <w:color w:val="FF0000"/>
          <w:sz w:val="24"/>
          <w:szCs w:val="24"/>
        </w:rPr>
        <w:t>UC #15</w:t>
      </w:r>
    </w:p>
    <w:p w:rsidR="00113F0F" w:rsidRDefault="00113F0F" w:rsidP="00113F0F">
      <w:pPr>
        <w:pStyle w:val="ListParagraph"/>
        <w:numPr>
          <w:ilvl w:val="0"/>
          <w:numId w:val="13"/>
        </w:numPr>
        <w:spacing w:after="120"/>
        <w:ind w:left="360"/>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sidRPr="00504521">
        <w:rPr>
          <w:rFonts w:ascii="Times" w:hAnsi="Times" w:cs="Times"/>
          <w:sz w:val="24"/>
          <w:szCs w:val="24"/>
        </w:rPr>
        <w:t xml:space="preserve">Name, Type, and Description, of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es.  </w:t>
      </w:r>
      <w:r w:rsidRPr="00E26E6B">
        <w:rPr>
          <w:rFonts w:ascii="Times" w:hAnsi="Times"/>
          <w:color w:val="FF0000"/>
          <w:sz w:val="24"/>
          <w:szCs w:val="24"/>
        </w:rPr>
        <w:t>UC #</w:t>
      </w:r>
      <w:r>
        <w:rPr>
          <w:rFonts w:ascii="Times" w:hAnsi="Times"/>
          <w:color w:val="FF0000"/>
          <w:sz w:val="24"/>
          <w:szCs w:val="24"/>
        </w:rPr>
        <w:t>12</w:t>
      </w:r>
    </w:p>
    <w:p w:rsidR="00113F0F" w:rsidRDefault="00113F0F" w:rsidP="00113F0F">
      <w:pPr>
        <w:pStyle w:val="ListParagraph"/>
        <w:numPr>
          <w:ilvl w:val="0"/>
          <w:numId w:val="13"/>
        </w:numPr>
        <w:spacing w:after="120"/>
        <w:ind w:left="360"/>
        <w:rPr>
          <w:rFonts w:ascii="Times" w:hAnsi="Times"/>
          <w:sz w:val="24"/>
          <w:szCs w:val="24"/>
        </w:rPr>
      </w:pPr>
      <w:r>
        <w:rPr>
          <w:rFonts w:ascii="Times" w:hAnsi="Times"/>
          <w:sz w:val="24"/>
          <w:szCs w:val="24"/>
        </w:rPr>
        <w:t xml:space="preserve">The system shall allow a user to delete a saved batch. </w:t>
      </w:r>
      <w:r w:rsidRPr="00E26E6B">
        <w:rPr>
          <w:rFonts w:ascii="Times" w:hAnsi="Times"/>
          <w:color w:val="FF0000"/>
          <w:sz w:val="24"/>
          <w:szCs w:val="24"/>
        </w:rPr>
        <w:t>UC #</w:t>
      </w:r>
      <w:r>
        <w:rPr>
          <w:rFonts w:ascii="Times" w:hAnsi="Times"/>
          <w:color w:val="FF0000"/>
          <w:sz w:val="24"/>
          <w:szCs w:val="24"/>
        </w:rPr>
        <w:t>25</w:t>
      </w:r>
    </w:p>
    <w:p w:rsidR="00113F0F" w:rsidRDefault="00113F0F" w:rsidP="00113F0F">
      <w:pPr>
        <w:pStyle w:val="ListParagraph"/>
        <w:numPr>
          <w:ilvl w:val="0"/>
          <w:numId w:val="13"/>
        </w:numPr>
        <w:spacing w:after="120"/>
        <w:ind w:left="360"/>
        <w:rPr>
          <w:rFonts w:ascii="Times" w:hAnsi="Times"/>
          <w:sz w:val="24"/>
          <w:szCs w:val="24"/>
        </w:rPr>
      </w:pPr>
      <w:r>
        <w:rPr>
          <w:rFonts w:ascii="Times" w:hAnsi="Times"/>
          <w:sz w:val="24"/>
          <w:szCs w:val="24"/>
        </w:rPr>
        <w:t xml:space="preserve">If a batch is deleted, the system shall also delete any other data associated with the batch, such as: Notes, Measurements, Ratings, etc.  </w:t>
      </w:r>
      <w:r w:rsidRPr="00E26E6B">
        <w:rPr>
          <w:rFonts w:ascii="Times" w:hAnsi="Times"/>
          <w:color w:val="FF0000"/>
          <w:sz w:val="24"/>
          <w:szCs w:val="24"/>
        </w:rPr>
        <w:t>UC #</w:t>
      </w:r>
      <w:r>
        <w:rPr>
          <w:rFonts w:ascii="Times" w:hAnsi="Times"/>
          <w:color w:val="FF0000"/>
          <w:sz w:val="24"/>
          <w:szCs w:val="24"/>
        </w:rPr>
        <w:t>25</w:t>
      </w:r>
    </w:p>
    <w:p w:rsidR="00113F0F" w:rsidRDefault="00113F0F" w:rsidP="00113F0F">
      <w:pPr>
        <w:pStyle w:val="ListParagraph"/>
        <w:numPr>
          <w:ilvl w:val="0"/>
          <w:numId w:val="13"/>
        </w:numPr>
        <w:spacing w:after="120"/>
        <w:ind w:left="360"/>
        <w:rPr>
          <w:rFonts w:ascii="Times" w:hAnsi="Times"/>
          <w:sz w:val="24"/>
          <w:szCs w:val="24"/>
        </w:rPr>
      </w:pPr>
      <w:r>
        <w:rPr>
          <w:rFonts w:ascii="Times" w:hAnsi="Times"/>
          <w:sz w:val="24"/>
          <w:szCs w:val="24"/>
        </w:rPr>
        <w:t xml:space="preserve">The system shall allow a user to add a note to a batch they created.  </w:t>
      </w:r>
      <w:r w:rsidRPr="00E26E6B">
        <w:rPr>
          <w:rFonts w:ascii="Times" w:hAnsi="Times"/>
          <w:color w:val="FF0000"/>
          <w:sz w:val="24"/>
          <w:szCs w:val="24"/>
        </w:rPr>
        <w:t>UC #</w:t>
      </w:r>
      <w:r>
        <w:rPr>
          <w:rFonts w:ascii="Times" w:hAnsi="Times"/>
          <w:color w:val="FF0000"/>
          <w:sz w:val="24"/>
          <w:szCs w:val="24"/>
        </w:rPr>
        <w:t>13</w:t>
      </w:r>
    </w:p>
    <w:p w:rsidR="00113F0F" w:rsidRDefault="00113F0F" w:rsidP="00113F0F">
      <w:pPr>
        <w:pStyle w:val="ListParagraph"/>
        <w:numPr>
          <w:ilvl w:val="0"/>
          <w:numId w:val="13"/>
        </w:numPr>
        <w:spacing w:after="120"/>
        <w:ind w:left="360"/>
        <w:rPr>
          <w:rFonts w:ascii="Times" w:hAnsi="Times"/>
          <w:sz w:val="24"/>
          <w:szCs w:val="24"/>
        </w:rPr>
      </w:pPr>
      <w:r w:rsidRPr="0081646A">
        <w:rPr>
          <w:rFonts w:ascii="Times" w:hAnsi="Times"/>
          <w:sz w:val="24"/>
          <w:szCs w:val="24"/>
        </w:rPr>
        <w:t>When creating a new batch</w:t>
      </w:r>
      <w:r>
        <w:rPr>
          <w:rFonts w:ascii="Times" w:hAnsi="Times"/>
          <w:sz w:val="24"/>
          <w:szCs w:val="24"/>
        </w:rPr>
        <w:t xml:space="preserve"> note</w:t>
      </w:r>
      <w:r w:rsidRPr="0081646A">
        <w:rPr>
          <w:rFonts w:ascii="Times" w:hAnsi="Times"/>
          <w:sz w:val="24"/>
          <w:szCs w:val="24"/>
        </w:rPr>
        <w:t>, the system shall</w:t>
      </w:r>
      <w:r>
        <w:rPr>
          <w:rFonts w:ascii="Times" w:hAnsi="Times"/>
          <w:sz w:val="24"/>
          <w:szCs w:val="24"/>
        </w:rPr>
        <w:t xml:space="preserve"> record the date and time the note was created.  </w:t>
      </w:r>
      <w:r w:rsidRPr="0048298E">
        <w:rPr>
          <w:rFonts w:ascii="Times" w:hAnsi="Times"/>
          <w:color w:val="FF0000"/>
          <w:sz w:val="24"/>
          <w:szCs w:val="24"/>
        </w:rPr>
        <w:t>UC #1</w:t>
      </w:r>
      <w:r>
        <w:rPr>
          <w:rFonts w:ascii="Times" w:hAnsi="Times"/>
          <w:color w:val="FF0000"/>
          <w:sz w:val="24"/>
          <w:szCs w:val="24"/>
        </w:rPr>
        <w:t>3</w:t>
      </w:r>
    </w:p>
    <w:p w:rsidR="00113F0F" w:rsidRDefault="00113F0F" w:rsidP="00113F0F">
      <w:pPr>
        <w:pStyle w:val="ListParagraph"/>
        <w:numPr>
          <w:ilvl w:val="0"/>
          <w:numId w:val="13"/>
        </w:numPr>
        <w:spacing w:after="120"/>
        <w:ind w:left="360"/>
        <w:rPr>
          <w:rFonts w:ascii="Times" w:hAnsi="Times"/>
          <w:sz w:val="24"/>
          <w:szCs w:val="24"/>
        </w:rPr>
      </w:pPr>
      <w:r w:rsidRPr="0081646A">
        <w:rPr>
          <w:rFonts w:ascii="Times" w:hAnsi="Times"/>
          <w:sz w:val="24"/>
          <w:szCs w:val="24"/>
        </w:rPr>
        <w:t>When creating a new batch</w:t>
      </w:r>
      <w:r>
        <w:rPr>
          <w:rFonts w:ascii="Times" w:hAnsi="Times"/>
          <w:sz w:val="24"/>
          <w:szCs w:val="24"/>
        </w:rPr>
        <w:t xml:space="preserve"> note</w:t>
      </w:r>
      <w:r w:rsidRPr="0081646A">
        <w:rPr>
          <w:rFonts w:ascii="Times" w:hAnsi="Times"/>
          <w:sz w:val="24"/>
          <w:szCs w:val="24"/>
        </w:rPr>
        <w:t xml:space="preserve">, the system shall require the user to enter a </w:t>
      </w:r>
      <w:r>
        <w:rPr>
          <w:rFonts w:ascii="Times" w:hAnsi="Times"/>
          <w:sz w:val="24"/>
          <w:szCs w:val="24"/>
        </w:rPr>
        <w:t xml:space="preserve">title for the note.  </w:t>
      </w:r>
      <w:r w:rsidRPr="00E26E6B">
        <w:rPr>
          <w:rFonts w:ascii="Times" w:hAnsi="Times"/>
          <w:color w:val="FF0000"/>
          <w:sz w:val="24"/>
          <w:szCs w:val="24"/>
        </w:rPr>
        <w:t>UC #</w:t>
      </w:r>
      <w:r>
        <w:rPr>
          <w:rFonts w:ascii="Times" w:hAnsi="Times"/>
          <w:color w:val="FF0000"/>
          <w:sz w:val="24"/>
          <w:szCs w:val="24"/>
        </w:rPr>
        <w:t>13</w:t>
      </w:r>
    </w:p>
    <w:p w:rsidR="00113F0F" w:rsidRDefault="00113F0F" w:rsidP="00113F0F">
      <w:pPr>
        <w:pStyle w:val="ListParagraph"/>
        <w:numPr>
          <w:ilvl w:val="0"/>
          <w:numId w:val="13"/>
        </w:numPr>
        <w:spacing w:after="120"/>
        <w:ind w:left="360"/>
        <w:rPr>
          <w:rFonts w:ascii="Times" w:hAnsi="Times"/>
          <w:sz w:val="24"/>
          <w:szCs w:val="24"/>
        </w:rPr>
      </w:pPr>
      <w:r w:rsidRPr="002115B7">
        <w:rPr>
          <w:rFonts w:ascii="Times" w:hAnsi="Times"/>
          <w:sz w:val="24"/>
          <w:szCs w:val="24"/>
        </w:rPr>
        <w:t>When creating a new batch</w:t>
      </w:r>
      <w:r>
        <w:rPr>
          <w:rFonts w:ascii="Times" w:hAnsi="Times"/>
          <w:sz w:val="24"/>
          <w:szCs w:val="24"/>
        </w:rPr>
        <w:t xml:space="preserve"> note</w:t>
      </w:r>
      <w:r w:rsidRPr="002115B7">
        <w:rPr>
          <w:rFonts w:ascii="Times" w:hAnsi="Times"/>
          <w:sz w:val="24"/>
          <w:szCs w:val="24"/>
        </w:rPr>
        <w:t xml:space="preserve">, </w:t>
      </w:r>
      <w:r w:rsidRPr="00E26E6B">
        <w:rPr>
          <w:rFonts w:ascii="Times" w:hAnsi="Times"/>
          <w:sz w:val="24"/>
          <w:szCs w:val="24"/>
        </w:rPr>
        <w:t>the system shall allow the user to optionally enter</w:t>
      </w:r>
      <w:r>
        <w:rPr>
          <w:rFonts w:ascii="Times" w:hAnsi="Times"/>
          <w:sz w:val="24"/>
          <w:szCs w:val="24"/>
        </w:rPr>
        <w:t xml:space="preserve"> a description.  </w:t>
      </w:r>
      <w:r w:rsidRPr="00E26E6B">
        <w:rPr>
          <w:rFonts w:ascii="Times" w:hAnsi="Times"/>
          <w:color w:val="FF0000"/>
          <w:sz w:val="24"/>
          <w:szCs w:val="24"/>
        </w:rPr>
        <w:t>UC #</w:t>
      </w:r>
      <w:r>
        <w:rPr>
          <w:rFonts w:ascii="Times" w:hAnsi="Times"/>
          <w:color w:val="FF0000"/>
          <w:sz w:val="24"/>
          <w:szCs w:val="24"/>
        </w:rPr>
        <w:t>13</w:t>
      </w:r>
    </w:p>
    <w:p w:rsidR="00113F0F" w:rsidRPr="0010214B" w:rsidRDefault="00113F0F" w:rsidP="00113F0F">
      <w:pPr>
        <w:pStyle w:val="ListParagraph"/>
        <w:numPr>
          <w:ilvl w:val="0"/>
          <w:numId w:val="13"/>
        </w:numPr>
        <w:spacing w:after="120"/>
        <w:ind w:left="360"/>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Pr>
          <w:rFonts w:ascii="Times" w:hAnsi="Times" w:cs="Times"/>
          <w:sz w:val="24"/>
          <w:szCs w:val="24"/>
        </w:rPr>
        <w:t>Title and Description</w:t>
      </w:r>
      <w:r w:rsidRPr="00504521">
        <w:rPr>
          <w:rFonts w:ascii="Times" w:hAnsi="Times" w:cs="Times"/>
          <w:sz w:val="24"/>
          <w:szCs w:val="24"/>
        </w:rPr>
        <w:t xml:space="preserve"> of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 notes.  </w:t>
      </w:r>
      <w:r w:rsidRPr="00E26E6B">
        <w:rPr>
          <w:rFonts w:ascii="Times" w:hAnsi="Times"/>
          <w:color w:val="FF0000"/>
          <w:sz w:val="24"/>
          <w:szCs w:val="24"/>
        </w:rPr>
        <w:t>UC #</w:t>
      </w:r>
      <w:r>
        <w:rPr>
          <w:rFonts w:ascii="Times" w:hAnsi="Times"/>
          <w:color w:val="FF0000"/>
          <w:sz w:val="24"/>
          <w:szCs w:val="24"/>
        </w:rPr>
        <w:t>40</w:t>
      </w:r>
    </w:p>
    <w:p w:rsidR="00113F0F" w:rsidRDefault="00113F0F" w:rsidP="00113F0F">
      <w:pPr>
        <w:pStyle w:val="ListParagraph"/>
        <w:numPr>
          <w:ilvl w:val="0"/>
          <w:numId w:val="13"/>
        </w:numPr>
        <w:spacing w:after="120"/>
        <w:ind w:left="360"/>
        <w:rPr>
          <w:rFonts w:ascii="Times" w:hAnsi="Times"/>
          <w:sz w:val="24"/>
          <w:szCs w:val="24"/>
        </w:rPr>
      </w:pPr>
      <w:r>
        <w:rPr>
          <w:rFonts w:ascii="Times" w:hAnsi="Times"/>
          <w:sz w:val="24"/>
          <w:szCs w:val="24"/>
        </w:rPr>
        <w:t xml:space="preserve">The system shall allow a user to delete a saved batch note they created.  </w:t>
      </w:r>
      <w:r w:rsidRPr="00E26E6B">
        <w:rPr>
          <w:rFonts w:ascii="Times" w:hAnsi="Times"/>
          <w:color w:val="FF0000"/>
          <w:sz w:val="24"/>
          <w:szCs w:val="24"/>
        </w:rPr>
        <w:t>UC #</w:t>
      </w:r>
      <w:r>
        <w:rPr>
          <w:rFonts w:ascii="Times" w:hAnsi="Times"/>
          <w:color w:val="FF0000"/>
          <w:sz w:val="24"/>
          <w:szCs w:val="24"/>
        </w:rPr>
        <w:t>14</w:t>
      </w:r>
    </w:p>
    <w:p w:rsidR="00113F0F" w:rsidRDefault="00113F0F" w:rsidP="00113F0F">
      <w:pPr>
        <w:pStyle w:val="ListParagraph"/>
        <w:numPr>
          <w:ilvl w:val="0"/>
          <w:numId w:val="13"/>
        </w:numPr>
        <w:spacing w:after="120"/>
        <w:ind w:left="360"/>
        <w:rPr>
          <w:rFonts w:ascii="Times" w:hAnsi="Times"/>
          <w:sz w:val="24"/>
          <w:szCs w:val="24"/>
        </w:rPr>
      </w:pPr>
      <w:r>
        <w:rPr>
          <w:rFonts w:ascii="Times" w:hAnsi="Times"/>
          <w:sz w:val="24"/>
          <w:szCs w:val="24"/>
        </w:rPr>
        <w:t xml:space="preserve">The system shall allow a user to record a batch measurement, such as OG and acidity.  </w:t>
      </w:r>
      <w:r w:rsidRPr="00E26E6B">
        <w:rPr>
          <w:rFonts w:ascii="Times" w:hAnsi="Times"/>
          <w:color w:val="FF0000"/>
          <w:sz w:val="24"/>
          <w:szCs w:val="24"/>
        </w:rPr>
        <w:t>UC #</w:t>
      </w:r>
      <w:r>
        <w:rPr>
          <w:rFonts w:ascii="Times" w:hAnsi="Times"/>
          <w:color w:val="FF0000"/>
          <w:sz w:val="24"/>
          <w:szCs w:val="24"/>
        </w:rPr>
        <w:t>20</w:t>
      </w:r>
    </w:p>
    <w:p w:rsidR="00113F0F" w:rsidRDefault="00113F0F" w:rsidP="00113F0F">
      <w:pPr>
        <w:pStyle w:val="ListParagraph"/>
        <w:numPr>
          <w:ilvl w:val="0"/>
          <w:numId w:val="13"/>
        </w:numPr>
        <w:spacing w:after="120"/>
        <w:ind w:left="360"/>
        <w:rPr>
          <w:rFonts w:ascii="Times" w:hAnsi="Times"/>
          <w:sz w:val="24"/>
          <w:szCs w:val="24"/>
        </w:rPr>
      </w:pPr>
      <w:r>
        <w:rPr>
          <w:rFonts w:ascii="Times" w:hAnsi="Times"/>
          <w:sz w:val="24"/>
          <w:szCs w:val="24"/>
        </w:rPr>
        <w:t xml:space="preserve">The system shall allow the user to calculate the percent ABV for each batch.  </w:t>
      </w:r>
      <w:r w:rsidRPr="00E26E6B">
        <w:rPr>
          <w:rFonts w:ascii="Times" w:hAnsi="Times"/>
          <w:color w:val="FF0000"/>
          <w:sz w:val="24"/>
          <w:szCs w:val="24"/>
        </w:rPr>
        <w:t>UC #</w:t>
      </w:r>
      <w:r>
        <w:rPr>
          <w:rFonts w:ascii="Times" w:hAnsi="Times"/>
          <w:color w:val="FF0000"/>
          <w:sz w:val="24"/>
          <w:szCs w:val="24"/>
        </w:rPr>
        <w:t>18</w:t>
      </w:r>
    </w:p>
    <w:p w:rsidR="00113F0F" w:rsidRDefault="00113F0F" w:rsidP="00113F0F">
      <w:pPr>
        <w:pStyle w:val="ListParagraph"/>
        <w:numPr>
          <w:ilvl w:val="0"/>
          <w:numId w:val="13"/>
        </w:numPr>
        <w:spacing w:after="120"/>
        <w:ind w:left="360"/>
        <w:rPr>
          <w:rFonts w:ascii="Times" w:hAnsi="Times"/>
          <w:sz w:val="24"/>
          <w:szCs w:val="24"/>
        </w:rPr>
      </w:pPr>
      <w:r>
        <w:rPr>
          <w:rFonts w:ascii="Times" w:hAnsi="Times"/>
          <w:sz w:val="24"/>
          <w:szCs w:val="24"/>
        </w:rPr>
        <w:t xml:space="preserve">When calculating the ABV, the system shall require the user to enter the FG and the temperature.  </w:t>
      </w:r>
      <w:r w:rsidRPr="00E26E6B">
        <w:rPr>
          <w:rFonts w:ascii="Times" w:hAnsi="Times"/>
          <w:color w:val="FF0000"/>
          <w:sz w:val="24"/>
          <w:szCs w:val="24"/>
        </w:rPr>
        <w:t>UC #</w:t>
      </w:r>
      <w:r>
        <w:rPr>
          <w:rFonts w:ascii="Times" w:hAnsi="Times"/>
          <w:color w:val="FF0000"/>
          <w:sz w:val="24"/>
          <w:szCs w:val="24"/>
        </w:rPr>
        <w:t>18</w:t>
      </w:r>
    </w:p>
    <w:p w:rsidR="00113F0F" w:rsidRDefault="00113F0F" w:rsidP="00113F0F">
      <w:pPr>
        <w:pStyle w:val="ListParagraph"/>
        <w:numPr>
          <w:ilvl w:val="0"/>
          <w:numId w:val="13"/>
        </w:numPr>
        <w:spacing w:after="120"/>
        <w:ind w:left="360"/>
        <w:rPr>
          <w:rFonts w:ascii="Times" w:hAnsi="Times"/>
          <w:sz w:val="24"/>
          <w:szCs w:val="24"/>
        </w:rPr>
      </w:pPr>
      <w:r>
        <w:rPr>
          <w:rFonts w:ascii="Times" w:hAnsi="Times"/>
          <w:sz w:val="24"/>
          <w:szCs w:val="24"/>
        </w:rPr>
        <w:t xml:space="preserve">After calculating the ABV, the system shall record the FG, temperature, ABV, and date and time for the calculation.  </w:t>
      </w:r>
      <w:r w:rsidRPr="00E26E6B">
        <w:rPr>
          <w:rFonts w:ascii="Times" w:hAnsi="Times"/>
          <w:color w:val="FF0000"/>
          <w:sz w:val="24"/>
          <w:szCs w:val="24"/>
        </w:rPr>
        <w:t>UC #</w:t>
      </w:r>
      <w:r>
        <w:rPr>
          <w:rFonts w:ascii="Times" w:hAnsi="Times"/>
          <w:color w:val="FF0000"/>
          <w:sz w:val="24"/>
          <w:szCs w:val="24"/>
        </w:rPr>
        <w:t>18</w:t>
      </w:r>
    </w:p>
    <w:p w:rsidR="00113F0F" w:rsidRDefault="00113F0F" w:rsidP="00113F0F">
      <w:pPr>
        <w:pStyle w:val="ListParagraph"/>
        <w:numPr>
          <w:ilvl w:val="0"/>
          <w:numId w:val="13"/>
        </w:numPr>
        <w:spacing w:after="120"/>
        <w:ind w:left="360"/>
        <w:rPr>
          <w:rFonts w:ascii="Times" w:hAnsi="Times"/>
          <w:sz w:val="24"/>
          <w:szCs w:val="24"/>
        </w:rPr>
      </w:pPr>
      <w:r>
        <w:rPr>
          <w:rFonts w:ascii="Times" w:hAnsi="Times"/>
          <w:sz w:val="24"/>
          <w:szCs w:val="24"/>
        </w:rPr>
        <w:t xml:space="preserve">The system shall allow a user to calculate additional ABV percentages throughout the brewing process.  </w:t>
      </w:r>
      <w:r w:rsidRPr="00E26E6B">
        <w:rPr>
          <w:rFonts w:ascii="Times" w:hAnsi="Times"/>
          <w:color w:val="FF0000"/>
          <w:sz w:val="24"/>
          <w:szCs w:val="24"/>
        </w:rPr>
        <w:t>UC #</w:t>
      </w:r>
      <w:r>
        <w:rPr>
          <w:rFonts w:ascii="Times" w:hAnsi="Times"/>
          <w:color w:val="FF0000"/>
          <w:sz w:val="24"/>
          <w:szCs w:val="24"/>
        </w:rPr>
        <w:t>18</w:t>
      </w:r>
    </w:p>
    <w:p w:rsidR="00113F0F" w:rsidRDefault="00113F0F" w:rsidP="00113F0F">
      <w:pPr>
        <w:pStyle w:val="ListParagraph"/>
        <w:numPr>
          <w:ilvl w:val="0"/>
          <w:numId w:val="13"/>
        </w:numPr>
        <w:spacing w:after="120"/>
        <w:ind w:left="360"/>
        <w:rPr>
          <w:rFonts w:ascii="Times" w:hAnsi="Times"/>
          <w:sz w:val="24"/>
          <w:szCs w:val="24"/>
        </w:rPr>
      </w:pPr>
      <w:r>
        <w:rPr>
          <w:rFonts w:ascii="Times" w:hAnsi="Times"/>
          <w:sz w:val="24"/>
          <w:szCs w:val="24"/>
        </w:rPr>
        <w:t xml:space="preserve">The system shall allow a user to display the OG and all FG, ABV, and temperature values recorded for a batch.  </w:t>
      </w:r>
      <w:r w:rsidRPr="00E26E6B">
        <w:rPr>
          <w:rFonts w:ascii="Times" w:hAnsi="Times"/>
          <w:color w:val="FF0000"/>
          <w:sz w:val="24"/>
          <w:szCs w:val="24"/>
        </w:rPr>
        <w:t>UC #</w:t>
      </w:r>
      <w:r>
        <w:rPr>
          <w:rFonts w:ascii="Times" w:hAnsi="Times"/>
          <w:color w:val="FF0000"/>
          <w:sz w:val="24"/>
          <w:szCs w:val="24"/>
        </w:rPr>
        <w:t>22</w:t>
      </w:r>
    </w:p>
    <w:p w:rsidR="00113F0F" w:rsidRPr="00E5344A" w:rsidRDefault="00113F0F" w:rsidP="00113F0F">
      <w:pPr>
        <w:pStyle w:val="ListParagraph"/>
        <w:numPr>
          <w:ilvl w:val="0"/>
          <w:numId w:val="13"/>
        </w:numPr>
        <w:spacing w:after="120"/>
        <w:ind w:left="360"/>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edit the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 measurements.  </w:t>
      </w:r>
      <w:r w:rsidRPr="00E5344A">
        <w:rPr>
          <w:rFonts w:ascii="Times" w:hAnsi="Times" w:cs="Times"/>
          <w:color w:val="FF0000"/>
          <w:sz w:val="24"/>
          <w:szCs w:val="24"/>
        </w:rPr>
        <w:t>UC #41</w:t>
      </w:r>
    </w:p>
    <w:p w:rsidR="00113F0F" w:rsidRPr="00E046EC" w:rsidRDefault="00113F0F" w:rsidP="00113F0F">
      <w:pPr>
        <w:pStyle w:val="ListParagraph"/>
        <w:numPr>
          <w:ilvl w:val="0"/>
          <w:numId w:val="13"/>
        </w:numPr>
        <w:spacing w:after="120"/>
        <w:ind w:left="360"/>
        <w:rPr>
          <w:rFonts w:ascii="Times" w:hAnsi="Times"/>
          <w:sz w:val="24"/>
          <w:szCs w:val="24"/>
        </w:rPr>
      </w:pPr>
      <w:r w:rsidRPr="00E26E6B">
        <w:rPr>
          <w:rFonts w:ascii="Times" w:hAnsi="Times"/>
          <w:sz w:val="24"/>
          <w:szCs w:val="24"/>
        </w:rPr>
        <w:t>The system shall allow a user to</w:t>
      </w:r>
      <w:r>
        <w:rPr>
          <w:rFonts w:ascii="Times" w:hAnsi="Times"/>
          <w:sz w:val="24"/>
          <w:szCs w:val="24"/>
        </w:rPr>
        <w:t xml:space="preserve"> delete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 measurements.  </w:t>
      </w:r>
      <w:r w:rsidRPr="00E5344A">
        <w:rPr>
          <w:rFonts w:ascii="Times" w:hAnsi="Times" w:cs="Times"/>
          <w:color w:val="FF0000"/>
          <w:sz w:val="24"/>
          <w:szCs w:val="24"/>
        </w:rPr>
        <w:t>U</w:t>
      </w:r>
      <w:r>
        <w:rPr>
          <w:rFonts w:ascii="Times" w:hAnsi="Times" w:cs="Times"/>
          <w:color w:val="FF0000"/>
          <w:sz w:val="24"/>
          <w:szCs w:val="24"/>
        </w:rPr>
        <w:t>C #42</w:t>
      </w:r>
    </w:p>
    <w:p w:rsidR="00113F0F" w:rsidRDefault="00113F0F" w:rsidP="00113F0F">
      <w:pPr>
        <w:pStyle w:val="ListParagraph"/>
        <w:numPr>
          <w:ilvl w:val="0"/>
          <w:numId w:val="13"/>
        </w:numPr>
        <w:spacing w:after="120"/>
        <w:ind w:left="360"/>
        <w:rPr>
          <w:rFonts w:ascii="Times" w:hAnsi="Times"/>
          <w:sz w:val="24"/>
          <w:szCs w:val="24"/>
        </w:rPr>
      </w:pPr>
    </w:p>
    <w:p w:rsidR="00113F0F" w:rsidRDefault="00113F0F" w:rsidP="00113F0F">
      <w:pPr>
        <w:spacing w:after="120"/>
        <w:rPr>
          <w:rFonts w:ascii="Times" w:hAnsi="Times"/>
          <w:sz w:val="24"/>
          <w:szCs w:val="24"/>
        </w:rPr>
      </w:pPr>
    </w:p>
    <w:p w:rsidR="00113F0F" w:rsidRPr="00D027FD" w:rsidRDefault="00113F0F" w:rsidP="00113F0F">
      <w:pPr>
        <w:spacing w:after="120"/>
        <w:rPr>
          <w:rFonts w:ascii="Times" w:hAnsi="Times"/>
          <w:sz w:val="24"/>
          <w:szCs w:val="24"/>
        </w:rPr>
      </w:pPr>
    </w:p>
    <w:p w:rsidR="00113F0F" w:rsidRDefault="00113F0F" w:rsidP="00113F0F">
      <w:pPr>
        <w:pStyle w:val="ListParagraph"/>
        <w:spacing w:after="120"/>
        <w:ind w:left="1008"/>
        <w:rPr>
          <w:rFonts w:ascii="Times" w:hAnsi="Times"/>
          <w:sz w:val="24"/>
          <w:szCs w:val="24"/>
        </w:rPr>
      </w:pPr>
    </w:p>
    <w:p w:rsidR="00113F0F" w:rsidRPr="00844228" w:rsidRDefault="00113F0F" w:rsidP="00113F0F">
      <w:pPr>
        <w:pStyle w:val="Heading3"/>
        <w:numPr>
          <w:ilvl w:val="0"/>
          <w:numId w:val="10"/>
        </w:numPr>
        <w:spacing w:before="0" w:after="200"/>
        <w:ind w:left="360"/>
        <w:rPr>
          <w:rFonts w:ascii="Times" w:hAnsi="Times" w:cs="Times"/>
          <w:color w:val="auto"/>
          <w:sz w:val="24"/>
          <w:szCs w:val="24"/>
        </w:rPr>
      </w:pPr>
      <w:bookmarkStart w:id="18" w:name="_Toc361676571"/>
      <w:r w:rsidRPr="00844228">
        <w:rPr>
          <w:rFonts w:ascii="Times" w:hAnsi="Times" w:cs="Times"/>
          <w:color w:val="auto"/>
          <w:sz w:val="24"/>
          <w:szCs w:val="24"/>
        </w:rPr>
        <w:t>Users</w:t>
      </w:r>
      <w:bookmarkEnd w:id="18"/>
    </w:p>
    <w:p w:rsidR="00113F0F" w:rsidRPr="00C2153A" w:rsidRDefault="00113F0F" w:rsidP="00113F0F">
      <w:pPr>
        <w:pStyle w:val="ListParagraph"/>
        <w:numPr>
          <w:ilvl w:val="0"/>
          <w:numId w:val="14"/>
        </w:numPr>
        <w:ind w:left="360"/>
        <w:rPr>
          <w:rFonts w:ascii="Times" w:hAnsi="Times" w:cs="Times"/>
          <w:sz w:val="24"/>
          <w:szCs w:val="24"/>
        </w:rPr>
      </w:pPr>
      <w:r w:rsidRPr="00C2153A">
        <w:rPr>
          <w:rFonts w:ascii="Times" w:hAnsi="Times" w:cs="Times"/>
          <w:sz w:val="24"/>
          <w:szCs w:val="24"/>
        </w:rPr>
        <w:t xml:space="preserve">The user can enter a zip code and the system shall search for other registered users within that zip code.  </w:t>
      </w:r>
      <w:r w:rsidRPr="00B60FA6">
        <w:rPr>
          <w:rFonts w:ascii="Times" w:hAnsi="Times" w:cs="Times"/>
          <w:color w:val="FF0000"/>
          <w:sz w:val="24"/>
          <w:szCs w:val="24"/>
        </w:rPr>
        <w:t>UC #</w:t>
      </w:r>
      <w:r w:rsidRPr="00F3481C">
        <w:rPr>
          <w:rFonts w:ascii="Times" w:hAnsi="Times" w:cs="Times"/>
          <w:color w:val="FF0000"/>
          <w:sz w:val="24"/>
          <w:szCs w:val="24"/>
        </w:rPr>
        <w:t>07</w:t>
      </w:r>
    </w:p>
    <w:p w:rsidR="00113F0F" w:rsidRPr="00C2153A" w:rsidRDefault="00113F0F" w:rsidP="00113F0F">
      <w:pPr>
        <w:pStyle w:val="ListParagraph"/>
        <w:numPr>
          <w:ilvl w:val="0"/>
          <w:numId w:val="14"/>
        </w:numPr>
        <w:ind w:left="360"/>
        <w:rPr>
          <w:rFonts w:ascii="Times" w:hAnsi="Times" w:cs="Times"/>
          <w:sz w:val="24"/>
          <w:szCs w:val="24"/>
        </w:rPr>
      </w:pPr>
      <w:r w:rsidRPr="00B60FA6">
        <w:rPr>
          <w:rFonts w:ascii="Times" w:hAnsi="Times" w:cs="Times"/>
          <w:sz w:val="24"/>
          <w:szCs w:val="24"/>
        </w:rPr>
        <w:t xml:space="preserve">When </w:t>
      </w:r>
      <w:r w:rsidRPr="00F3481C">
        <w:rPr>
          <w:rFonts w:ascii="Times" w:hAnsi="Times" w:cs="Times"/>
          <w:sz w:val="24"/>
          <w:szCs w:val="24"/>
        </w:rPr>
        <w:t>performing a zip code search</w:t>
      </w:r>
      <w:r w:rsidRPr="00583D06">
        <w:rPr>
          <w:rFonts w:ascii="Times" w:hAnsi="Times" w:cs="Times"/>
          <w:sz w:val="24"/>
          <w:szCs w:val="24"/>
        </w:rPr>
        <w:t xml:space="preserve">, the system shall display the username, first name, </w:t>
      </w:r>
      <w:r>
        <w:rPr>
          <w:rFonts w:ascii="Times" w:hAnsi="Times" w:cs="Times"/>
          <w:sz w:val="24"/>
          <w:szCs w:val="24"/>
        </w:rPr>
        <w:t xml:space="preserve">last name, </w:t>
      </w:r>
      <w:r w:rsidRPr="00583D06">
        <w:rPr>
          <w:rFonts w:ascii="Times" w:hAnsi="Times" w:cs="Times"/>
          <w:sz w:val="24"/>
          <w:szCs w:val="24"/>
        </w:rPr>
        <w:t xml:space="preserve">and email for each user in the zip code.  </w:t>
      </w:r>
      <w:r w:rsidRPr="00583D06">
        <w:rPr>
          <w:rFonts w:ascii="Times" w:hAnsi="Times" w:cs="Times"/>
          <w:color w:val="FF0000"/>
          <w:sz w:val="24"/>
          <w:szCs w:val="24"/>
        </w:rPr>
        <w:t>UC #07</w:t>
      </w:r>
    </w:p>
    <w:p w:rsidR="00113F0F" w:rsidRDefault="00113F0F" w:rsidP="00113F0F">
      <w:pPr>
        <w:pStyle w:val="ListParagraph"/>
        <w:numPr>
          <w:ilvl w:val="0"/>
          <w:numId w:val="14"/>
        </w:numPr>
        <w:ind w:left="360"/>
        <w:rPr>
          <w:rFonts w:ascii="Times" w:hAnsi="Times" w:cs="Times"/>
          <w:sz w:val="24"/>
          <w:szCs w:val="24"/>
        </w:rPr>
      </w:pPr>
      <w:r w:rsidRPr="00B60FA6">
        <w:rPr>
          <w:rFonts w:ascii="Times" w:hAnsi="Times" w:cs="Times"/>
          <w:sz w:val="24"/>
          <w:szCs w:val="24"/>
        </w:rPr>
        <w:t xml:space="preserve">When </w:t>
      </w:r>
      <w:r w:rsidRPr="00F3481C">
        <w:rPr>
          <w:rFonts w:ascii="Times" w:hAnsi="Times" w:cs="Times"/>
          <w:sz w:val="24"/>
          <w:szCs w:val="24"/>
        </w:rPr>
        <w:t>performing a zip code search</w:t>
      </w:r>
      <w:r w:rsidRPr="00583D06">
        <w:rPr>
          <w:rFonts w:ascii="Times" w:hAnsi="Times" w:cs="Times"/>
          <w:sz w:val="24"/>
          <w:szCs w:val="24"/>
        </w:rPr>
        <w:t>,</w:t>
      </w:r>
      <w:r>
        <w:rPr>
          <w:rFonts w:ascii="Times" w:hAnsi="Times" w:cs="Times"/>
          <w:sz w:val="24"/>
          <w:szCs w:val="24"/>
        </w:rPr>
        <w:t xml:space="preserve"> the system shall not display the </w:t>
      </w:r>
      <w:r w:rsidRPr="00583D06">
        <w:rPr>
          <w:rFonts w:ascii="Times" w:hAnsi="Times" w:cs="Times"/>
          <w:sz w:val="24"/>
          <w:szCs w:val="24"/>
        </w:rPr>
        <w:t>username, first name, and email for</w:t>
      </w:r>
      <w:r>
        <w:rPr>
          <w:rFonts w:ascii="Times" w:hAnsi="Times" w:cs="Times"/>
          <w:sz w:val="24"/>
          <w:szCs w:val="24"/>
        </w:rPr>
        <w:t xml:space="preserve"> the user performing the search.  </w:t>
      </w:r>
      <w:r w:rsidRPr="00583D06">
        <w:rPr>
          <w:rFonts w:ascii="Times" w:hAnsi="Times" w:cs="Times"/>
          <w:color w:val="FF0000"/>
          <w:sz w:val="24"/>
          <w:szCs w:val="24"/>
        </w:rPr>
        <w:t>UC #07</w:t>
      </w:r>
    </w:p>
    <w:p w:rsidR="00113F0F" w:rsidRPr="00C2153A" w:rsidRDefault="00113F0F" w:rsidP="00113F0F">
      <w:pPr>
        <w:pStyle w:val="ListParagraph"/>
        <w:numPr>
          <w:ilvl w:val="0"/>
          <w:numId w:val="14"/>
        </w:numPr>
        <w:ind w:left="360"/>
        <w:rPr>
          <w:rFonts w:ascii="Times" w:hAnsi="Times" w:cs="Times"/>
          <w:sz w:val="24"/>
          <w:szCs w:val="24"/>
        </w:rPr>
      </w:pPr>
    </w:p>
    <w:p w:rsidR="00113F0F" w:rsidRDefault="00113F0F" w:rsidP="00113F0F"/>
    <w:p w:rsidR="00113F0F" w:rsidRDefault="00113F0F" w:rsidP="00113F0F">
      <w:pPr>
        <w:pStyle w:val="Heading3"/>
        <w:numPr>
          <w:ilvl w:val="0"/>
          <w:numId w:val="10"/>
        </w:numPr>
        <w:spacing w:before="0" w:after="200"/>
        <w:ind w:left="360"/>
        <w:rPr>
          <w:rFonts w:ascii="Times" w:hAnsi="Times" w:cs="Times"/>
          <w:color w:val="auto"/>
          <w:sz w:val="24"/>
          <w:szCs w:val="24"/>
        </w:rPr>
      </w:pPr>
      <w:bookmarkStart w:id="19" w:name="_Toc361676572"/>
      <w:r>
        <w:rPr>
          <w:rFonts w:ascii="Times" w:hAnsi="Times" w:cs="Times"/>
          <w:color w:val="auto"/>
          <w:sz w:val="24"/>
          <w:szCs w:val="24"/>
        </w:rPr>
        <w:t>Traceability Matrix</w:t>
      </w:r>
      <w:bookmarkEnd w:id="19"/>
    </w:p>
    <w:p w:rsidR="00113F0F" w:rsidRDefault="00113F0F" w:rsidP="00113F0F"/>
    <w:p w:rsidR="00113F0F" w:rsidRPr="00D54199" w:rsidRDefault="00113F0F" w:rsidP="00113F0F"/>
    <w:p w:rsidR="00113F0F" w:rsidRDefault="00113F0F" w:rsidP="00113F0F"/>
    <w:p w:rsidR="00113F0F" w:rsidRDefault="00113F0F" w:rsidP="00113F0F"/>
    <w:p w:rsidR="00113F0F" w:rsidRPr="00844228" w:rsidRDefault="00113F0F" w:rsidP="00113F0F">
      <w:pPr>
        <w:pStyle w:val="Heading2"/>
        <w:spacing w:before="0" w:after="200"/>
        <w:rPr>
          <w:rFonts w:ascii="Times" w:hAnsi="Times" w:cs="Times"/>
          <w:color w:val="auto"/>
          <w:sz w:val="28"/>
          <w:szCs w:val="28"/>
        </w:rPr>
      </w:pPr>
      <w:bookmarkStart w:id="20" w:name="_Toc361676573"/>
      <w:r w:rsidRPr="00844228">
        <w:rPr>
          <w:rFonts w:ascii="Times" w:hAnsi="Times" w:cs="Times"/>
          <w:color w:val="auto"/>
          <w:sz w:val="28"/>
          <w:szCs w:val="28"/>
        </w:rPr>
        <w:t>Use Cases</w:t>
      </w:r>
      <w:r>
        <w:rPr>
          <w:rFonts w:ascii="Times" w:hAnsi="Times" w:cs="Times"/>
          <w:color w:val="auto"/>
          <w:sz w:val="28"/>
          <w:szCs w:val="28"/>
        </w:rPr>
        <w:t xml:space="preserve">  ( To be removed later)</w:t>
      </w:r>
      <w:bookmarkEnd w:id="20"/>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#1 – User can create an account </w:t>
      </w:r>
      <w:r w:rsidRPr="001D5A25">
        <w:rPr>
          <w:rFonts w:ascii="Times" w:hAnsi="Times" w:cs="Times"/>
          <w:color w:val="FF0000"/>
        </w:rPr>
        <w:t>ACT 01 – 08</w:t>
      </w:r>
    </w:p>
    <w:p w:rsidR="00113F0F" w:rsidRPr="00D248C8" w:rsidRDefault="00113F0F" w:rsidP="00113F0F">
      <w:pPr>
        <w:pStyle w:val="ListParagraph"/>
        <w:contextualSpacing w:val="0"/>
        <w:rPr>
          <w:rFonts w:ascii="Times" w:hAnsi="Times" w:cs="Times"/>
        </w:rPr>
      </w:pPr>
      <w:r w:rsidRPr="00D248C8">
        <w:rPr>
          <w:rFonts w:ascii="Times" w:hAnsi="Times" w:cs="Times"/>
        </w:rPr>
        <w:t xml:space="preserve">User needs to indicate they want to create an account by clicking the </w:t>
      </w:r>
      <w:r>
        <w:rPr>
          <w:rFonts w:ascii="Times" w:hAnsi="Times" w:cs="Times"/>
        </w:rPr>
        <w:t xml:space="preserve">register </w:t>
      </w:r>
      <w:commentRangeStart w:id="21"/>
      <w:r w:rsidRPr="00D248C8">
        <w:rPr>
          <w:rFonts w:ascii="Times" w:hAnsi="Times" w:cs="Times"/>
        </w:rPr>
        <w:t>button/link</w:t>
      </w:r>
      <w:commentRangeEnd w:id="21"/>
      <w:r>
        <w:rPr>
          <w:rStyle w:val="CommentReference"/>
        </w:rPr>
        <w:commentReference w:id="21"/>
      </w:r>
      <w:r w:rsidRPr="00D248C8">
        <w:rPr>
          <w:rFonts w:ascii="Times" w:hAnsi="Times" w:cs="Times"/>
        </w:rPr>
        <w:t xml:space="preserve">.  The required data needed to create an account is their username, email, and password.  The username needs to be unique.  The user </w:t>
      </w:r>
      <w:del w:id="22" w:author="Gregg" w:date="2013-06-22T21:37:00Z">
        <w:r w:rsidRPr="00D248C8" w:rsidDel="00015E3C">
          <w:rPr>
            <w:rFonts w:ascii="Times" w:hAnsi="Times" w:cs="Times"/>
          </w:rPr>
          <w:delText xml:space="preserve">can </w:delText>
        </w:r>
      </w:del>
      <w:ins w:id="23" w:author="Gregg" w:date="2013-06-22T21:37:00Z">
        <w:r>
          <w:rPr>
            <w:rFonts w:ascii="Times" w:hAnsi="Times" w:cs="Times"/>
          </w:rPr>
          <w:t>may</w:t>
        </w:r>
      </w:ins>
      <w:r w:rsidRPr="00D248C8">
        <w:rPr>
          <w:rFonts w:ascii="Times" w:hAnsi="Times" w:cs="Times"/>
        </w:rPr>
        <w:t>also fill in their first name, last name, ci</w:t>
      </w:r>
      <w:r>
        <w:rPr>
          <w:rFonts w:ascii="Times" w:hAnsi="Times" w:cs="Times"/>
        </w:rPr>
        <w:t>ty, state, and zip at this time.</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#2 – Login</w:t>
      </w:r>
      <w:ins w:id="24" w:author="Gregg" w:date="2013-06-25T16:55:00Z">
        <w:r>
          <w:rPr>
            <w:rFonts w:ascii="Times" w:hAnsi="Times" w:cs="Times"/>
            <w:sz w:val="24"/>
            <w:szCs w:val="24"/>
          </w:rPr>
          <w:t xml:space="preserve">  </w:t>
        </w:r>
        <w:r w:rsidRPr="001D5A25">
          <w:rPr>
            <w:rFonts w:ascii="Times" w:hAnsi="Times" w:cs="Times"/>
            <w:color w:val="FF0000"/>
          </w:rPr>
          <w:t>LOG 01 - 03</w:t>
        </w:r>
      </w:ins>
    </w:p>
    <w:p w:rsidR="00113F0F" w:rsidRPr="00D248C8" w:rsidRDefault="00113F0F" w:rsidP="00113F0F">
      <w:pPr>
        <w:ind w:left="720"/>
        <w:rPr>
          <w:rFonts w:ascii="Times" w:hAnsi="Times" w:cs="Times"/>
        </w:rPr>
      </w:pPr>
      <w:r w:rsidRPr="00D248C8">
        <w:rPr>
          <w:rFonts w:ascii="Times" w:hAnsi="Times" w:cs="Times"/>
        </w:rPr>
        <w:t xml:space="preserve">Users need to supply their user name and password to log into the system.  If the input is </w:t>
      </w:r>
      <w:commentRangeStart w:id="25"/>
      <w:r w:rsidRPr="00D248C8">
        <w:rPr>
          <w:rFonts w:ascii="Times" w:hAnsi="Times" w:cs="Times"/>
        </w:rPr>
        <w:t>invalid or incorrect</w:t>
      </w:r>
      <w:commentRangeEnd w:id="25"/>
      <w:r>
        <w:rPr>
          <w:rStyle w:val="CommentReference"/>
        </w:rPr>
        <w:commentReference w:id="25"/>
      </w:r>
      <w:r w:rsidRPr="00D248C8">
        <w:rPr>
          <w:rFonts w:ascii="Times" w:hAnsi="Times" w:cs="Times"/>
        </w:rPr>
        <w:t xml:space="preserve">, they will be prompted to enter it again.  </w:t>
      </w:r>
      <w:del w:id="26" w:author="Gregg" w:date="2013-06-25T16:55:00Z">
        <w:r w:rsidRPr="00D248C8" w:rsidDel="00D650B6">
          <w:rPr>
            <w:rFonts w:ascii="Times" w:hAnsi="Times" w:cs="Times"/>
          </w:rPr>
          <w:delText>If after three tries they still cannot login, a forgot password dialog will be shown.  Clicking the link will send an e-mail to them that they can use to change their password.</w:delText>
        </w:r>
      </w:del>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#3 – Logout </w:t>
      </w:r>
      <w:ins w:id="27" w:author="Gregg" w:date="2013-06-25T16:58:00Z">
        <w:r>
          <w:rPr>
            <w:rFonts w:ascii="Times" w:hAnsi="Times" w:cs="Times"/>
            <w:sz w:val="24"/>
            <w:szCs w:val="24"/>
          </w:rPr>
          <w:t xml:space="preserve"> </w:t>
        </w:r>
        <w:r w:rsidRPr="001D5A25">
          <w:rPr>
            <w:rFonts w:ascii="Times" w:hAnsi="Times" w:cs="Times"/>
            <w:color w:val="FF0000"/>
          </w:rPr>
          <w:t>LOG 04</w:t>
        </w:r>
      </w:ins>
    </w:p>
    <w:p w:rsidR="00113F0F" w:rsidRPr="00D248C8" w:rsidRDefault="00113F0F" w:rsidP="00113F0F">
      <w:pPr>
        <w:ind w:left="720"/>
        <w:rPr>
          <w:rFonts w:ascii="Times" w:hAnsi="Times" w:cs="Times"/>
        </w:rPr>
      </w:pPr>
      <w:r w:rsidRPr="00CF08E9">
        <w:rPr>
          <w:rFonts w:ascii="Times" w:hAnsi="Times" w:cs="Times"/>
        </w:rPr>
        <w:lastRenderedPageBreak/>
        <w:t xml:space="preserve">Users that want to logout of their session will click the logout </w:t>
      </w:r>
      <w:ins w:id="28" w:author="Gregg" w:date="2013-06-22T21:35:00Z">
        <w:r w:rsidRPr="00D248C8">
          <w:rPr>
            <w:rFonts w:ascii="Times" w:hAnsi="Times" w:cs="Times"/>
          </w:rPr>
          <w:t>button/link</w:t>
        </w:r>
      </w:ins>
      <w:del w:id="29" w:author="Gregg" w:date="2013-06-22T21:35:00Z">
        <w:r w:rsidRPr="00CF08E9" w:rsidDel="00015E3C">
          <w:rPr>
            <w:rFonts w:ascii="Times" w:hAnsi="Times" w:cs="Times"/>
          </w:rPr>
          <w:delText>link</w:delText>
        </w:r>
      </w:del>
      <w:r w:rsidRPr="00CF08E9">
        <w:rPr>
          <w:rFonts w:ascii="Times" w:hAnsi="Times" w:cs="Times"/>
        </w:rPr>
        <w:t xml:space="preserve">.  When this is </w:t>
      </w:r>
      <w:del w:id="30" w:author="Gregg" w:date="2013-06-22T21:38:00Z">
        <w:r w:rsidRPr="00CF08E9" w:rsidDel="00015E3C">
          <w:rPr>
            <w:rFonts w:ascii="Times" w:hAnsi="Times" w:cs="Times"/>
          </w:rPr>
          <w:delText>done</w:delText>
        </w:r>
      </w:del>
      <w:ins w:id="31" w:author="Gregg" w:date="2013-06-22T21:38:00Z">
        <w:r w:rsidRPr="00CF08E9">
          <w:rPr>
            <w:rFonts w:ascii="Times" w:hAnsi="Times" w:cs="Times"/>
          </w:rPr>
          <w:t>done,</w:t>
        </w:r>
      </w:ins>
      <w:r w:rsidRPr="00CF08E9">
        <w:rPr>
          <w:rFonts w:ascii="Times" w:hAnsi="Times" w:cs="Times"/>
        </w:rPr>
        <w:t xml:space="preserve"> the system </w:t>
      </w:r>
      <w:r w:rsidRPr="00D248C8">
        <w:rPr>
          <w:rFonts w:ascii="Times" w:hAnsi="Times" w:cs="Times"/>
        </w:rPr>
        <w:t xml:space="preserve">will log them out and take them back to the login screen.  </w:t>
      </w:r>
      <w:del w:id="32" w:author="Gregg" w:date="2013-06-25T16:58:00Z">
        <w:r w:rsidRPr="00D248C8" w:rsidDel="00D650B6">
          <w:rPr>
            <w:rFonts w:ascii="Times" w:hAnsi="Times" w:cs="Times"/>
          </w:rPr>
          <w:delText>From here the user can log back in or leave the page.</w:delText>
        </w:r>
      </w:del>
    </w:p>
    <w:p w:rsidR="00113F0F"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#4 – User can recover forgotten password</w:t>
      </w:r>
      <w:ins w:id="33" w:author="Gregg" w:date="2013-07-06T22:59:00Z">
        <w:r>
          <w:rPr>
            <w:rFonts w:ascii="Times" w:hAnsi="Times" w:cs="Times"/>
            <w:sz w:val="24"/>
            <w:szCs w:val="24"/>
          </w:rPr>
          <w:t xml:space="preserve">  </w:t>
        </w:r>
        <w:r w:rsidRPr="001D5A25">
          <w:rPr>
            <w:rFonts w:ascii="Times" w:hAnsi="Times" w:cs="Times"/>
            <w:color w:val="FF0000"/>
          </w:rPr>
          <w:t>LOG 0</w:t>
        </w:r>
      </w:ins>
      <w:ins w:id="34" w:author="Gregg" w:date="2013-07-06T23:00:00Z">
        <w:r>
          <w:rPr>
            <w:rFonts w:ascii="Times" w:hAnsi="Times" w:cs="Times"/>
            <w:color w:val="FF0000"/>
          </w:rPr>
          <w:t>6</w:t>
        </w:r>
      </w:ins>
      <w:ins w:id="35" w:author="Gregg" w:date="2013-07-06T22:59:00Z">
        <w:r w:rsidRPr="001D5A25">
          <w:rPr>
            <w:rFonts w:ascii="Times" w:hAnsi="Times" w:cs="Times"/>
            <w:color w:val="FF0000"/>
          </w:rPr>
          <w:t xml:space="preserve"> - 0</w:t>
        </w:r>
      </w:ins>
      <w:ins w:id="36" w:author="Gregg" w:date="2013-07-06T23:00:00Z">
        <w:r>
          <w:rPr>
            <w:rFonts w:ascii="Times" w:hAnsi="Times" w:cs="Times"/>
            <w:color w:val="FF0000"/>
          </w:rPr>
          <w:t>9</w:t>
        </w:r>
      </w:ins>
    </w:p>
    <w:p w:rsidR="00113F0F" w:rsidRPr="00DF44CF" w:rsidRDefault="00113F0F" w:rsidP="00113F0F">
      <w:pPr>
        <w:ind w:left="720"/>
        <w:rPr>
          <w:rFonts w:ascii="Times" w:hAnsi="Times" w:cs="Times"/>
        </w:rPr>
      </w:pPr>
      <w:r w:rsidRPr="00DF44CF">
        <w:rPr>
          <w:rFonts w:ascii="Times" w:hAnsi="Times" w:cs="Times"/>
        </w:rPr>
        <w:t xml:space="preserve">Users that want to recover their password will need to click the recover password </w:t>
      </w:r>
      <w:ins w:id="37" w:author="Gregg" w:date="2013-06-25T16:59:00Z">
        <w:r>
          <w:rPr>
            <w:rFonts w:ascii="Times" w:hAnsi="Times" w:cs="Times"/>
          </w:rPr>
          <w:t>button/link</w:t>
        </w:r>
      </w:ins>
      <w:del w:id="38" w:author="Gregg" w:date="2013-06-25T16:59:00Z">
        <w:r w:rsidRPr="00DF44CF" w:rsidDel="00D650B6">
          <w:rPr>
            <w:rFonts w:ascii="Times" w:hAnsi="Times" w:cs="Times"/>
          </w:rPr>
          <w:delText>link</w:delText>
        </w:r>
      </w:del>
      <w:r w:rsidRPr="00DF44CF">
        <w:rPr>
          <w:rFonts w:ascii="Times" w:hAnsi="Times" w:cs="Times"/>
        </w:rPr>
        <w:t>.  The user will need to provide their username.  The system will then send an email to the email address associated to that user</w:t>
      </w:r>
      <w:del w:id="39" w:author="Gregg" w:date="2013-07-06T22:40:00Z">
        <w:r w:rsidRPr="00DF44CF" w:rsidDel="00583D06">
          <w:rPr>
            <w:rFonts w:ascii="Times" w:hAnsi="Times" w:cs="Times"/>
          </w:rPr>
          <w:delText xml:space="preserve"> </w:delText>
        </w:r>
      </w:del>
      <w:r w:rsidRPr="00DF44CF">
        <w:rPr>
          <w:rFonts w:ascii="Times" w:hAnsi="Times" w:cs="Times"/>
        </w:rPr>
        <w:t xml:space="preserve">name with </w:t>
      </w:r>
      <w:del w:id="40" w:author="Gregg" w:date="2013-07-06T22:40:00Z">
        <w:r w:rsidRPr="00DF44CF" w:rsidDel="00583D06">
          <w:rPr>
            <w:rFonts w:ascii="Times" w:hAnsi="Times" w:cs="Times"/>
          </w:rPr>
          <w:delText xml:space="preserve">their </w:delText>
        </w:r>
      </w:del>
      <w:ins w:id="41" w:author="Gregg" w:date="2013-07-06T22:40:00Z">
        <w:r>
          <w:rPr>
            <w:rFonts w:ascii="Times" w:hAnsi="Times" w:cs="Times"/>
          </w:rPr>
          <w:t>a new</w:t>
        </w:r>
        <w:r w:rsidRPr="00DF44CF">
          <w:rPr>
            <w:rFonts w:ascii="Times" w:hAnsi="Times" w:cs="Times"/>
          </w:rPr>
          <w:t xml:space="preserve"> </w:t>
        </w:r>
      </w:ins>
      <w:r w:rsidRPr="00DF44CF">
        <w:rPr>
          <w:rFonts w:ascii="Times" w:hAnsi="Times" w:cs="Times"/>
        </w:rPr>
        <w:t>password</w:t>
      </w:r>
      <w:del w:id="42" w:author="Gregg" w:date="2013-07-06T22:40:00Z">
        <w:r w:rsidRPr="00DF44CF" w:rsidDel="00583D06">
          <w:rPr>
            <w:rFonts w:ascii="Times" w:hAnsi="Times" w:cs="Times"/>
          </w:rPr>
          <w:delText xml:space="preserve"> in it</w:delText>
        </w:r>
      </w:del>
      <w:r w:rsidRPr="00DF44CF">
        <w:rPr>
          <w:rFonts w:ascii="Times" w:hAnsi="Times" w:cs="Times"/>
        </w:rPr>
        <w:t>.</w:t>
      </w:r>
    </w:p>
    <w:p w:rsidR="00113F0F" w:rsidRPr="00DF44CF" w:rsidRDefault="00113F0F" w:rsidP="00113F0F">
      <w:pPr>
        <w:pStyle w:val="ListParagraph"/>
        <w:numPr>
          <w:ilvl w:val="0"/>
          <w:numId w:val="9"/>
        </w:numPr>
        <w:spacing w:line="240" w:lineRule="auto"/>
        <w:ind w:hanging="720"/>
        <w:contextualSpacing w:val="0"/>
        <w:rPr>
          <w:rFonts w:ascii="Times" w:hAnsi="Times" w:cs="Times"/>
          <w:sz w:val="24"/>
          <w:szCs w:val="24"/>
        </w:rPr>
      </w:pPr>
      <w:r w:rsidRPr="00DF44CF">
        <w:rPr>
          <w:rFonts w:ascii="Times" w:hAnsi="Times" w:cs="Times"/>
          <w:sz w:val="24"/>
          <w:szCs w:val="24"/>
        </w:rPr>
        <w:t xml:space="preserve">Use Case #5 – User can edit account information (Email, first and last name, password, </w:t>
      </w:r>
      <w:del w:id="43" w:author="Gregg" w:date="2013-06-25T16:59:00Z">
        <w:r w:rsidRPr="00DF44CF" w:rsidDel="00D650B6">
          <w:rPr>
            <w:rFonts w:ascii="Times" w:hAnsi="Times" w:cs="Times"/>
            <w:sz w:val="24"/>
            <w:szCs w:val="24"/>
          </w:rPr>
          <w:delText>username</w:delText>
        </w:r>
      </w:del>
      <w:r w:rsidRPr="00DF44CF">
        <w:rPr>
          <w:rFonts w:ascii="Times" w:hAnsi="Times" w:cs="Times"/>
          <w:sz w:val="24"/>
          <w:szCs w:val="24"/>
        </w:rPr>
        <w:t>, city, state, zip)</w:t>
      </w:r>
      <w:ins w:id="44" w:author="Gregg" w:date="2013-06-25T16:59:00Z">
        <w:r>
          <w:rPr>
            <w:rFonts w:ascii="Times" w:hAnsi="Times" w:cs="Times"/>
            <w:color w:val="FF0000"/>
          </w:rPr>
          <w:t xml:space="preserve">  </w:t>
        </w:r>
        <w:r w:rsidRPr="001D5A25">
          <w:rPr>
            <w:rFonts w:ascii="Times" w:hAnsi="Times" w:cs="Times"/>
            <w:color w:val="FF0000"/>
          </w:rPr>
          <w:t xml:space="preserve">ACT </w:t>
        </w:r>
        <w:r>
          <w:rPr>
            <w:rFonts w:ascii="Times" w:hAnsi="Times" w:cs="Times"/>
            <w:color w:val="FF0000"/>
          </w:rPr>
          <w:t>10 – 12</w:t>
        </w:r>
      </w:ins>
    </w:p>
    <w:p w:rsidR="00113F0F" w:rsidRPr="00D248C8" w:rsidRDefault="00113F0F" w:rsidP="00113F0F">
      <w:pPr>
        <w:ind w:left="720"/>
        <w:rPr>
          <w:rFonts w:ascii="Times" w:hAnsi="Times" w:cs="Times"/>
        </w:rPr>
      </w:pPr>
      <w:r w:rsidRPr="00D248C8">
        <w:rPr>
          <w:rFonts w:ascii="Times" w:hAnsi="Times" w:cs="Times"/>
        </w:rPr>
        <w:t xml:space="preserve">Users will need to go to their account and click the </w:t>
      </w:r>
      <w:ins w:id="45" w:author="Gregg" w:date="2013-06-25T17:18:00Z">
        <w:r>
          <w:rPr>
            <w:rFonts w:ascii="Times" w:hAnsi="Times" w:cs="Times"/>
          </w:rPr>
          <w:t>“</w:t>
        </w:r>
      </w:ins>
      <w:commentRangeStart w:id="46"/>
      <w:r w:rsidRPr="00D248C8">
        <w:rPr>
          <w:rFonts w:ascii="Times" w:hAnsi="Times" w:cs="Times"/>
        </w:rPr>
        <w:t>edit account information</w:t>
      </w:r>
      <w:ins w:id="47" w:author="Gregg" w:date="2013-06-25T17:18:00Z">
        <w:r>
          <w:rPr>
            <w:rFonts w:ascii="Times" w:hAnsi="Times" w:cs="Times"/>
          </w:rPr>
          <w:t>”</w:t>
        </w:r>
      </w:ins>
      <w:r w:rsidRPr="00D248C8">
        <w:rPr>
          <w:rFonts w:ascii="Times" w:hAnsi="Times" w:cs="Times"/>
        </w:rPr>
        <w:t xml:space="preserve"> </w:t>
      </w:r>
      <w:commentRangeEnd w:id="46"/>
      <w:r>
        <w:rPr>
          <w:rStyle w:val="CommentReference"/>
        </w:rPr>
        <w:commentReference w:id="46"/>
      </w:r>
      <w:ins w:id="48" w:author="Gregg" w:date="2013-06-25T17:00:00Z">
        <w:r>
          <w:rPr>
            <w:rFonts w:ascii="Times" w:hAnsi="Times" w:cs="Times"/>
          </w:rPr>
          <w:t>button/link</w:t>
        </w:r>
      </w:ins>
      <w:del w:id="49" w:author="Gregg" w:date="2013-06-25T17:00:00Z">
        <w:r w:rsidRPr="00D248C8" w:rsidDel="00D650B6">
          <w:rPr>
            <w:rFonts w:ascii="Times" w:hAnsi="Times" w:cs="Times"/>
          </w:rPr>
          <w:delText>link</w:delText>
        </w:r>
      </w:del>
      <w:r w:rsidRPr="00D248C8">
        <w:rPr>
          <w:rFonts w:ascii="Times" w:hAnsi="Times" w:cs="Times"/>
        </w:rPr>
        <w:t xml:space="preserve">.  From </w:t>
      </w:r>
      <w:del w:id="50" w:author="Gregg" w:date="2013-07-15T18:30:00Z">
        <w:r w:rsidRPr="00D248C8" w:rsidDel="00D027FD">
          <w:rPr>
            <w:rFonts w:ascii="Times" w:hAnsi="Times" w:cs="Times"/>
          </w:rPr>
          <w:delText>here</w:delText>
        </w:r>
      </w:del>
      <w:ins w:id="51" w:author="Gregg" w:date="2013-07-15T18:30:00Z">
        <w:r w:rsidRPr="00D248C8">
          <w:rPr>
            <w:rFonts w:ascii="Times" w:hAnsi="Times" w:cs="Times"/>
          </w:rPr>
          <w:t>here,</w:t>
        </w:r>
      </w:ins>
      <w:r w:rsidRPr="00D248C8">
        <w:rPr>
          <w:rFonts w:ascii="Times" w:hAnsi="Times" w:cs="Times"/>
        </w:rPr>
        <w:t xml:space="preserve"> users will be able to update their information.  When they are done updating they will need to </w:t>
      </w:r>
      <w:del w:id="52" w:author="Gregg" w:date="2013-06-25T17:01:00Z">
        <w:r w:rsidRPr="00D248C8" w:rsidDel="00D57747">
          <w:rPr>
            <w:rFonts w:ascii="Times" w:hAnsi="Times" w:cs="Times"/>
          </w:rPr>
          <w:delText xml:space="preserve">hit </w:delText>
        </w:r>
      </w:del>
      <w:ins w:id="53" w:author="Gregg" w:date="2013-06-25T17:01:00Z">
        <w:r>
          <w:rPr>
            <w:rFonts w:ascii="Times" w:hAnsi="Times" w:cs="Times"/>
          </w:rPr>
          <w:t>select</w:t>
        </w:r>
        <w:r w:rsidRPr="00D248C8">
          <w:rPr>
            <w:rFonts w:ascii="Times" w:hAnsi="Times" w:cs="Times"/>
          </w:rPr>
          <w:t xml:space="preserve"> </w:t>
        </w:r>
      </w:ins>
      <w:r w:rsidRPr="00D248C8">
        <w:rPr>
          <w:rFonts w:ascii="Times" w:hAnsi="Times" w:cs="Times"/>
        </w:rPr>
        <w:t xml:space="preserve">save to save the changes.  </w:t>
      </w:r>
      <w:del w:id="54" w:author="Gregg" w:date="2013-06-25T17:01:00Z">
        <w:r w:rsidRPr="00D248C8" w:rsidDel="00D57747">
          <w:rPr>
            <w:rFonts w:ascii="Times" w:hAnsi="Times" w:cs="Times"/>
          </w:rPr>
          <w:delText xml:space="preserve">Hitting </w:delText>
        </w:r>
      </w:del>
      <w:ins w:id="55" w:author="Gregg" w:date="2013-06-25T17:01:00Z">
        <w:r>
          <w:rPr>
            <w:rFonts w:ascii="Times" w:hAnsi="Times" w:cs="Times"/>
          </w:rPr>
          <w:t>Selecting</w:t>
        </w:r>
        <w:r w:rsidRPr="00D248C8">
          <w:rPr>
            <w:rFonts w:ascii="Times" w:hAnsi="Times" w:cs="Times"/>
          </w:rPr>
          <w:t xml:space="preserve"> </w:t>
        </w:r>
      </w:ins>
      <w:commentRangeStart w:id="56"/>
      <w:r w:rsidRPr="00D248C8">
        <w:rPr>
          <w:rFonts w:ascii="Times" w:hAnsi="Times" w:cs="Times"/>
        </w:rPr>
        <w:t xml:space="preserve">cancel </w:t>
      </w:r>
      <w:commentRangeEnd w:id="56"/>
      <w:r>
        <w:rPr>
          <w:rStyle w:val="CommentReference"/>
        </w:rPr>
        <w:commentReference w:id="56"/>
      </w:r>
      <w:r w:rsidRPr="00D248C8">
        <w:rPr>
          <w:rFonts w:ascii="Times" w:hAnsi="Times" w:cs="Times"/>
        </w:rPr>
        <w:t>will disregard the changes.</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#6 – User can view their account information</w:t>
      </w:r>
      <w:ins w:id="57" w:author="Gregg" w:date="2013-06-25T17:03:00Z">
        <w:r>
          <w:rPr>
            <w:rFonts w:ascii="Times" w:hAnsi="Times" w:cs="Times"/>
            <w:sz w:val="24"/>
            <w:szCs w:val="24"/>
          </w:rPr>
          <w:t xml:space="preserve">  </w:t>
        </w:r>
        <w:r w:rsidRPr="001D5A25">
          <w:rPr>
            <w:rFonts w:ascii="Times" w:hAnsi="Times" w:cs="Times"/>
            <w:color w:val="FF0000"/>
          </w:rPr>
          <w:t>ACT 0</w:t>
        </w:r>
        <w:r>
          <w:rPr>
            <w:rFonts w:ascii="Times" w:hAnsi="Times" w:cs="Times"/>
            <w:color w:val="FF0000"/>
          </w:rPr>
          <w:t>9</w:t>
        </w:r>
      </w:ins>
      <w:ins w:id="58" w:author="Dave" w:date="2013-06-25T08:50:00Z">
        <w:del w:id="59" w:author="Gregg" w:date="2013-06-25T17:03:00Z">
          <w:r w:rsidDel="00D57747">
            <w:rPr>
              <w:rFonts w:ascii="Times" w:hAnsi="Times" w:cs="Times"/>
              <w:sz w:val="24"/>
              <w:szCs w:val="24"/>
            </w:rPr>
            <w:delText xml:space="preserve">  </w:delText>
          </w:r>
        </w:del>
      </w:ins>
    </w:p>
    <w:p w:rsidR="00113F0F" w:rsidRPr="00D248C8" w:rsidRDefault="00113F0F" w:rsidP="00113F0F">
      <w:pPr>
        <w:ind w:left="720"/>
        <w:rPr>
          <w:rFonts w:ascii="Times" w:hAnsi="Times" w:cs="Times"/>
        </w:rPr>
      </w:pPr>
      <w:r w:rsidRPr="00D248C8">
        <w:rPr>
          <w:rFonts w:ascii="Times" w:hAnsi="Times" w:cs="Times"/>
        </w:rPr>
        <w:t>Users will need to have an account</w:t>
      </w:r>
      <w:ins w:id="60" w:author="Gregg" w:date="2013-06-25T17:21:00Z">
        <w:r>
          <w:rPr>
            <w:rFonts w:ascii="Times" w:hAnsi="Times" w:cs="Times"/>
          </w:rPr>
          <w:t>,</w:t>
        </w:r>
      </w:ins>
      <w:r w:rsidRPr="00D248C8">
        <w:rPr>
          <w:rFonts w:ascii="Times" w:hAnsi="Times" w:cs="Times"/>
        </w:rPr>
        <w:t xml:space="preserve"> and be logged in.  Users will need to click the “</w:t>
      </w:r>
      <w:commentRangeStart w:id="61"/>
      <w:r w:rsidRPr="00D248C8">
        <w:rPr>
          <w:rFonts w:ascii="Times" w:hAnsi="Times" w:cs="Times"/>
        </w:rPr>
        <w:t>my account information</w:t>
      </w:r>
      <w:commentRangeEnd w:id="61"/>
      <w:r>
        <w:rPr>
          <w:rStyle w:val="CommentReference"/>
        </w:rPr>
        <w:commentReference w:id="61"/>
      </w:r>
      <w:r w:rsidRPr="00D248C8">
        <w:rPr>
          <w:rFonts w:ascii="Times" w:hAnsi="Times" w:cs="Times"/>
        </w:rPr>
        <w:t xml:space="preserve">” </w:t>
      </w:r>
      <w:ins w:id="62" w:author="Gregg" w:date="2013-06-25T17:03:00Z">
        <w:r>
          <w:rPr>
            <w:rFonts w:ascii="Times" w:hAnsi="Times" w:cs="Times"/>
          </w:rPr>
          <w:t>button/link</w:t>
        </w:r>
        <w:r w:rsidRPr="00D248C8">
          <w:rPr>
            <w:rFonts w:ascii="Times" w:hAnsi="Times" w:cs="Times"/>
          </w:rPr>
          <w:t xml:space="preserve"> </w:t>
        </w:r>
      </w:ins>
      <w:del w:id="63" w:author="Gregg" w:date="2013-06-25T17:03:00Z">
        <w:r w:rsidRPr="00D248C8" w:rsidDel="00D57747">
          <w:rPr>
            <w:rFonts w:ascii="Times" w:hAnsi="Times" w:cs="Times"/>
          </w:rPr>
          <w:delText xml:space="preserve">link </w:delText>
        </w:r>
      </w:del>
      <w:r w:rsidRPr="00D248C8">
        <w:rPr>
          <w:rFonts w:ascii="Times" w:hAnsi="Times" w:cs="Times"/>
        </w:rPr>
        <w:t xml:space="preserve">to </w:t>
      </w:r>
      <w:del w:id="64" w:author="Gregg" w:date="2013-06-25T17:04:00Z">
        <w:r w:rsidRPr="00D248C8" w:rsidDel="00D57747">
          <w:rPr>
            <w:rFonts w:ascii="Times" w:hAnsi="Times" w:cs="Times"/>
          </w:rPr>
          <w:delText xml:space="preserve">be </w:delText>
        </w:r>
      </w:del>
      <w:r w:rsidRPr="00D248C8">
        <w:rPr>
          <w:rFonts w:ascii="Times" w:hAnsi="Times" w:cs="Times"/>
        </w:rPr>
        <w:t>view their current information.  Users will be able to see their first name, last name, email, username, city, state</w:t>
      </w:r>
      <w:ins w:id="65" w:author="Gregg" w:date="2013-06-25T17:15:00Z">
        <w:r>
          <w:rPr>
            <w:rFonts w:ascii="Times" w:hAnsi="Times" w:cs="Times"/>
          </w:rPr>
          <w:t>,</w:t>
        </w:r>
      </w:ins>
      <w:r w:rsidRPr="00D248C8">
        <w:rPr>
          <w:rFonts w:ascii="Times" w:hAnsi="Times" w:cs="Times"/>
        </w:rPr>
        <w:t xml:space="preserve"> and zip.</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#7 – User can enter zip to find brewers around them</w:t>
      </w:r>
      <w:ins w:id="66" w:author="Gregg" w:date="2013-06-25T17:05:00Z">
        <w:r>
          <w:rPr>
            <w:rFonts w:ascii="Times" w:hAnsi="Times" w:cs="Times"/>
            <w:sz w:val="24"/>
            <w:szCs w:val="24"/>
          </w:rPr>
          <w:t xml:space="preserve">  </w:t>
        </w:r>
        <w:r w:rsidRPr="00EC0291">
          <w:rPr>
            <w:rFonts w:ascii="Times" w:hAnsi="Times" w:cs="Times"/>
            <w:color w:val="FF0000"/>
            <w:sz w:val="24"/>
            <w:szCs w:val="24"/>
          </w:rPr>
          <w:t>USE 01 – 02</w:t>
        </w:r>
      </w:ins>
      <w:ins w:id="67" w:author="Dave" w:date="2013-06-25T09:18:00Z">
        <w:del w:id="68" w:author="Gregg" w:date="2013-06-25T17:05:00Z">
          <w:r w:rsidDel="00D57747">
            <w:rPr>
              <w:rFonts w:ascii="Times" w:hAnsi="Times" w:cs="Times"/>
              <w:sz w:val="24"/>
              <w:szCs w:val="24"/>
            </w:rPr>
            <w:delText xml:space="preserve">  </w:delText>
          </w:r>
        </w:del>
      </w:ins>
      <w:ins w:id="69" w:author="Dave" w:date="2013-06-25T14:12:00Z">
        <w:del w:id="70" w:author="Gregg" w:date="2013-06-25T17:05:00Z">
          <w:r w:rsidDel="00D57747">
            <w:rPr>
              <w:rFonts w:ascii="Times" w:hAnsi="Times" w:cs="Times"/>
              <w:sz w:val="24"/>
              <w:szCs w:val="24"/>
            </w:rPr>
            <w:delText xml:space="preserve">  </w:delText>
          </w:r>
        </w:del>
      </w:ins>
    </w:p>
    <w:p w:rsidR="00113F0F" w:rsidRPr="00D248C8" w:rsidRDefault="00113F0F" w:rsidP="00113F0F">
      <w:pPr>
        <w:ind w:left="720"/>
        <w:rPr>
          <w:rFonts w:ascii="Times" w:hAnsi="Times" w:cs="Times"/>
        </w:rPr>
      </w:pPr>
      <w:r w:rsidRPr="00D248C8">
        <w:rPr>
          <w:rFonts w:ascii="Times" w:hAnsi="Times" w:cs="Times"/>
        </w:rPr>
        <w:t>Users will need to click the search link</w:t>
      </w:r>
      <w:ins w:id="71" w:author="Gregg" w:date="2013-06-25T17:05:00Z">
        <w:r>
          <w:rPr>
            <w:rFonts w:ascii="Times" w:hAnsi="Times" w:cs="Times"/>
          </w:rPr>
          <w:t xml:space="preserve">, </w:t>
        </w:r>
      </w:ins>
      <w:del w:id="72" w:author="Gregg" w:date="2013-06-25T17:05:00Z">
        <w:r w:rsidRPr="00D248C8" w:rsidDel="00D57747">
          <w:rPr>
            <w:rFonts w:ascii="Times" w:hAnsi="Times" w:cs="Times"/>
          </w:rPr>
          <w:delText>.  From there the need to enter</w:delText>
        </w:r>
      </w:del>
      <w:ins w:id="73" w:author="Gregg" w:date="2013-07-14T10:08:00Z">
        <w:r>
          <w:rPr>
            <w:rFonts w:ascii="Times" w:hAnsi="Times" w:cs="Times"/>
          </w:rPr>
          <w:t>and then</w:t>
        </w:r>
      </w:ins>
      <w:ins w:id="74" w:author="Gregg" w:date="2013-06-25T17:05:00Z">
        <w:r>
          <w:rPr>
            <w:rFonts w:ascii="Times" w:hAnsi="Times" w:cs="Times"/>
          </w:rPr>
          <w:t xml:space="preserve"> enter</w:t>
        </w:r>
      </w:ins>
      <w:r w:rsidRPr="00D248C8">
        <w:rPr>
          <w:rFonts w:ascii="Times" w:hAnsi="Times" w:cs="Times"/>
        </w:rPr>
        <w:t xml:space="preserve"> their zip code.  The user will then be able to see the list of brewers that match the entered zip code.  The system will show first name, last name, username, and email in this list.</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#8 – Users can look up friends</w:t>
      </w:r>
    </w:p>
    <w:p w:rsidR="00113F0F" w:rsidRPr="00D248C8" w:rsidRDefault="00113F0F" w:rsidP="00113F0F">
      <w:pPr>
        <w:ind w:left="720"/>
        <w:rPr>
          <w:rFonts w:ascii="Times" w:hAnsi="Times" w:cs="Times"/>
        </w:rPr>
      </w:pPr>
      <w:r w:rsidRPr="00D248C8">
        <w:rPr>
          <w:rFonts w:ascii="Times" w:hAnsi="Times" w:cs="Times"/>
        </w:rPr>
        <w:t>Users will need to click the search link.  From there they need to enter the username or first name or last name of the person they are looking for.  The system will show the first name, last name, username, and email matching the information provided.</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#9 –   Share a batch with a friend</w:t>
      </w:r>
    </w:p>
    <w:p w:rsidR="00113F0F" w:rsidRPr="00D248C8" w:rsidRDefault="00113F0F" w:rsidP="00113F0F">
      <w:pPr>
        <w:ind w:left="720"/>
        <w:rPr>
          <w:rFonts w:ascii="Times" w:hAnsi="Times" w:cs="Times"/>
        </w:rPr>
      </w:pPr>
      <w:r w:rsidRPr="00D248C8">
        <w:rPr>
          <w:rFonts w:ascii="Times" w:hAnsi="Times" w:cs="Times"/>
        </w:rPr>
        <w:t>The user navigates to the batch they would like to share and selects the “share batch” link.  The system then prompts the user to enter the username of the friend they want to share the batch with.  The system then sends the batch information to the friend user.</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#10 – User can delete their account</w:t>
      </w:r>
      <w:ins w:id="75" w:author="Gregg" w:date="2013-07-06T23:27:00Z">
        <w:r>
          <w:rPr>
            <w:rFonts w:ascii="Times" w:hAnsi="Times" w:cs="Times"/>
            <w:sz w:val="24"/>
            <w:szCs w:val="24"/>
          </w:rPr>
          <w:t xml:space="preserve">  </w:t>
        </w:r>
        <w:r w:rsidRPr="00111757">
          <w:rPr>
            <w:rFonts w:ascii="Times" w:hAnsi="Times" w:cs="Times"/>
            <w:color w:val="FF0000"/>
            <w:sz w:val="24"/>
            <w:szCs w:val="24"/>
          </w:rPr>
          <w:t>ACT 13 – 16</w:t>
        </w:r>
      </w:ins>
    </w:p>
    <w:p w:rsidR="00113F0F" w:rsidRPr="008A13E6" w:rsidRDefault="00113F0F" w:rsidP="00113F0F">
      <w:pPr>
        <w:ind w:left="720"/>
        <w:rPr>
          <w:rFonts w:ascii="Times" w:hAnsi="Times" w:cs="Times"/>
        </w:rPr>
      </w:pPr>
      <w:r w:rsidRPr="008A13E6">
        <w:rPr>
          <w:rFonts w:ascii="Times" w:hAnsi="Times" w:cs="Times"/>
        </w:rPr>
        <w:t xml:space="preserve">Users will need to have an account and be logged in.  Users will need to click the “delete account” </w:t>
      </w:r>
      <w:del w:id="76" w:author="Gregg" w:date="2013-07-06T23:02:00Z">
        <w:r w:rsidRPr="008A13E6" w:rsidDel="007C08F9">
          <w:rPr>
            <w:rFonts w:ascii="Times" w:hAnsi="Times" w:cs="Times"/>
          </w:rPr>
          <w:delText xml:space="preserve">link </w:delText>
        </w:r>
      </w:del>
      <w:ins w:id="77" w:author="Gregg" w:date="2013-07-06T23:02:00Z">
        <w:r>
          <w:rPr>
            <w:rFonts w:ascii="Times" w:hAnsi="Times" w:cs="Times"/>
          </w:rPr>
          <w:t>button/link</w:t>
        </w:r>
        <w:r w:rsidRPr="008A13E6">
          <w:rPr>
            <w:rFonts w:ascii="Times" w:hAnsi="Times" w:cs="Times"/>
          </w:rPr>
          <w:t xml:space="preserve"> </w:t>
        </w:r>
      </w:ins>
      <w:r w:rsidRPr="008A13E6">
        <w:rPr>
          <w:rFonts w:ascii="Times" w:hAnsi="Times" w:cs="Times"/>
        </w:rPr>
        <w:t>to delete their account.  The user will be prompted to verify they wish to permanently delete their account.  Immediately after the user verifies they wish to delete their account they will be logged out of the system and their account removed.</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lastRenderedPageBreak/>
        <w:t>Use Case #11 – User can create a new batch</w:t>
      </w:r>
      <w:ins w:id="78" w:author="Gregg" w:date="2013-06-25T17:06:00Z">
        <w:r>
          <w:rPr>
            <w:rFonts w:ascii="Times" w:hAnsi="Times" w:cs="Times"/>
            <w:sz w:val="24"/>
            <w:szCs w:val="24"/>
          </w:rPr>
          <w:t xml:space="preserve">  </w:t>
        </w:r>
        <w:r>
          <w:rPr>
            <w:rFonts w:ascii="Times" w:hAnsi="Times" w:cs="Times"/>
            <w:color w:val="FF0000"/>
          </w:rPr>
          <w:t xml:space="preserve">BAT 01 </w:t>
        </w:r>
      </w:ins>
      <w:ins w:id="79" w:author="Gregg" w:date="2013-07-06T23:27:00Z">
        <w:r>
          <w:rPr>
            <w:rFonts w:ascii="Times" w:hAnsi="Times" w:cs="Times"/>
            <w:color w:val="FF0000"/>
          </w:rPr>
          <w:t>–</w:t>
        </w:r>
      </w:ins>
      <w:ins w:id="80" w:author="Gregg" w:date="2013-06-25T17:06:00Z">
        <w:r>
          <w:rPr>
            <w:rFonts w:ascii="Times" w:hAnsi="Times" w:cs="Times"/>
            <w:color w:val="FF0000"/>
          </w:rPr>
          <w:t xml:space="preserve"> </w:t>
        </w:r>
        <w:r w:rsidRPr="001D5A25">
          <w:rPr>
            <w:rFonts w:ascii="Times" w:hAnsi="Times" w:cs="Times"/>
            <w:color w:val="FF0000"/>
          </w:rPr>
          <w:t>03</w:t>
        </w:r>
      </w:ins>
      <w:ins w:id="81" w:author="Dave" w:date="2013-06-25T09:22:00Z">
        <w:del w:id="82" w:author="Gregg" w:date="2013-06-25T17:06:00Z">
          <w:r w:rsidDel="00D57747">
            <w:rPr>
              <w:rFonts w:ascii="Times" w:hAnsi="Times" w:cs="Times"/>
              <w:sz w:val="24"/>
              <w:szCs w:val="24"/>
            </w:rPr>
            <w:delText xml:space="preserve">  </w:delText>
          </w:r>
        </w:del>
      </w:ins>
    </w:p>
    <w:p w:rsidR="00113F0F" w:rsidRPr="008A13E6" w:rsidRDefault="00113F0F" w:rsidP="00113F0F">
      <w:pPr>
        <w:ind w:left="720"/>
        <w:rPr>
          <w:rFonts w:ascii="Times" w:hAnsi="Times" w:cs="Times"/>
        </w:rPr>
      </w:pPr>
      <w:r w:rsidRPr="008A13E6">
        <w:rPr>
          <w:rFonts w:ascii="Times" w:hAnsi="Times" w:cs="Times"/>
        </w:rPr>
        <w:t>A user can create a new batch by entering the following information:</w:t>
      </w:r>
    </w:p>
    <w:p w:rsidR="00113F0F" w:rsidRPr="008A13E6" w:rsidRDefault="00113F0F" w:rsidP="00113F0F">
      <w:pPr>
        <w:numPr>
          <w:ilvl w:val="1"/>
          <w:numId w:val="4"/>
        </w:numPr>
        <w:spacing w:after="0" w:line="240" w:lineRule="auto"/>
        <w:rPr>
          <w:rFonts w:ascii="Times" w:hAnsi="Times" w:cs="Times"/>
        </w:rPr>
      </w:pPr>
      <w:ins w:id="83" w:author="Gregg" w:date="2013-06-25T17:06:00Z">
        <w:r>
          <w:rPr>
            <w:rFonts w:ascii="Times" w:hAnsi="Times" w:cs="Times"/>
          </w:rPr>
          <w:t xml:space="preserve">Batch </w:t>
        </w:r>
      </w:ins>
      <w:r w:rsidRPr="008A13E6">
        <w:rPr>
          <w:rFonts w:ascii="Times" w:hAnsi="Times" w:cs="Times"/>
        </w:rPr>
        <w:t xml:space="preserve">name </w:t>
      </w:r>
      <w:del w:id="84" w:author="Gregg" w:date="2013-06-25T17:06:00Z">
        <w:r w:rsidRPr="008A13E6" w:rsidDel="00D57747">
          <w:rPr>
            <w:rFonts w:ascii="Times" w:hAnsi="Times" w:cs="Times"/>
          </w:rPr>
          <w:delText xml:space="preserve">batch </w:delText>
        </w:r>
      </w:del>
    </w:p>
    <w:p w:rsidR="00113F0F" w:rsidRPr="008A13E6" w:rsidRDefault="00113F0F" w:rsidP="00113F0F">
      <w:pPr>
        <w:numPr>
          <w:ilvl w:val="1"/>
          <w:numId w:val="4"/>
        </w:numPr>
        <w:spacing w:after="0" w:line="240" w:lineRule="auto"/>
        <w:rPr>
          <w:rFonts w:ascii="Times" w:hAnsi="Times" w:cs="Times"/>
        </w:rPr>
      </w:pPr>
      <w:del w:id="85" w:author="Gregg" w:date="2013-06-25T17:06:00Z">
        <w:r w:rsidRPr="008A13E6" w:rsidDel="00D57747">
          <w:rPr>
            <w:rFonts w:ascii="Times" w:hAnsi="Times" w:cs="Times"/>
          </w:rPr>
          <w:delText>enter t</w:delText>
        </w:r>
      </w:del>
      <w:ins w:id="86" w:author="Gregg" w:date="2013-06-25T17:06:00Z">
        <w:r>
          <w:rPr>
            <w:rFonts w:ascii="Times" w:hAnsi="Times" w:cs="Times"/>
          </w:rPr>
          <w:t>T</w:t>
        </w:r>
      </w:ins>
      <w:r w:rsidRPr="008A13E6">
        <w:rPr>
          <w:rFonts w:ascii="Times" w:hAnsi="Times" w:cs="Times"/>
        </w:rPr>
        <w:t>ype of batch (Beer, wine, etc…)</w:t>
      </w:r>
    </w:p>
    <w:p w:rsidR="00113F0F" w:rsidRPr="008A13E6" w:rsidRDefault="00113F0F" w:rsidP="00113F0F">
      <w:pPr>
        <w:numPr>
          <w:ilvl w:val="1"/>
          <w:numId w:val="4"/>
        </w:numPr>
        <w:spacing w:after="120" w:line="240" w:lineRule="auto"/>
        <w:rPr>
          <w:rFonts w:ascii="Times" w:hAnsi="Times" w:cs="Times"/>
        </w:rPr>
      </w:pPr>
      <w:del w:id="87" w:author="Gregg" w:date="2013-06-25T17:06:00Z">
        <w:r w:rsidRPr="008A13E6" w:rsidDel="00D57747">
          <w:rPr>
            <w:rFonts w:ascii="Times" w:hAnsi="Times" w:cs="Times"/>
          </w:rPr>
          <w:delText xml:space="preserve">enter </w:delText>
        </w:r>
      </w:del>
      <w:del w:id="88" w:author="Gregg" w:date="2013-06-25T17:07:00Z">
        <w:r w:rsidRPr="008A13E6" w:rsidDel="00D57747">
          <w:rPr>
            <w:rFonts w:ascii="Times" w:hAnsi="Times" w:cs="Times"/>
          </w:rPr>
          <w:delText>d</w:delText>
        </w:r>
      </w:del>
      <w:ins w:id="89" w:author="Gregg" w:date="2013-06-25T17:07:00Z">
        <w:r>
          <w:rPr>
            <w:rFonts w:ascii="Times" w:hAnsi="Times" w:cs="Times"/>
          </w:rPr>
          <w:t>D</w:t>
        </w:r>
      </w:ins>
      <w:r w:rsidRPr="008A13E6">
        <w:rPr>
          <w:rFonts w:ascii="Times" w:hAnsi="Times" w:cs="Times"/>
        </w:rPr>
        <w:t>escription of batch (optional)</w:t>
      </w:r>
    </w:p>
    <w:p w:rsidR="00113F0F" w:rsidRPr="008A13E6" w:rsidDel="00D57747" w:rsidRDefault="00113F0F" w:rsidP="00113F0F">
      <w:pPr>
        <w:numPr>
          <w:ilvl w:val="1"/>
          <w:numId w:val="4"/>
        </w:numPr>
        <w:spacing w:line="240" w:lineRule="auto"/>
        <w:rPr>
          <w:del w:id="90" w:author="Gregg" w:date="2013-06-25T17:07:00Z"/>
          <w:rFonts w:ascii="Times" w:hAnsi="Times" w:cs="Times"/>
        </w:rPr>
      </w:pPr>
      <w:del w:id="91" w:author="Gregg" w:date="2013-06-25T17:07:00Z">
        <w:r w:rsidRPr="008A13E6" w:rsidDel="00D57747">
          <w:rPr>
            <w:rFonts w:ascii="Times" w:hAnsi="Times" w:cs="Times"/>
          </w:rPr>
          <w:delText>notes (optional)</w:delText>
        </w:r>
      </w:del>
    </w:p>
    <w:p w:rsidR="00113F0F" w:rsidRPr="008A13E6" w:rsidRDefault="00113F0F" w:rsidP="00113F0F">
      <w:pPr>
        <w:ind w:left="720"/>
        <w:rPr>
          <w:rFonts w:ascii="Times" w:hAnsi="Times" w:cs="Times"/>
        </w:rPr>
      </w:pPr>
      <w:r w:rsidRPr="008A13E6">
        <w:rPr>
          <w:rFonts w:ascii="Times" w:hAnsi="Times" w:cs="Times"/>
        </w:rPr>
        <w:t>At any time during the “create new batch” process the user can edit the name, type, or description of batch.</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#12 – Update an existing batch</w:t>
      </w:r>
      <w:ins w:id="92" w:author="Gregg" w:date="2013-06-25T17:07:00Z">
        <w:r>
          <w:rPr>
            <w:rFonts w:ascii="Times" w:hAnsi="Times" w:cs="Times"/>
            <w:sz w:val="24"/>
            <w:szCs w:val="24"/>
          </w:rPr>
          <w:t xml:space="preserve">  </w:t>
        </w:r>
        <w:r>
          <w:rPr>
            <w:rFonts w:ascii="Times" w:hAnsi="Times" w:cs="Times"/>
            <w:color w:val="FF0000"/>
          </w:rPr>
          <w:t>BAT</w:t>
        </w:r>
        <w:r w:rsidRPr="001D5A25">
          <w:rPr>
            <w:rFonts w:ascii="Times" w:hAnsi="Times" w:cs="Times"/>
            <w:color w:val="FF0000"/>
          </w:rPr>
          <w:t xml:space="preserve"> 0</w:t>
        </w:r>
        <w:r>
          <w:rPr>
            <w:rFonts w:ascii="Times" w:hAnsi="Times" w:cs="Times"/>
            <w:color w:val="FF0000"/>
          </w:rPr>
          <w:t>5</w:t>
        </w:r>
      </w:ins>
      <w:ins w:id="93" w:author="Dave" w:date="2013-06-25T09:22:00Z">
        <w:del w:id="94" w:author="Gregg" w:date="2013-06-25T17:07:00Z">
          <w:r w:rsidDel="00D57747">
            <w:rPr>
              <w:rFonts w:ascii="Times" w:hAnsi="Times" w:cs="Times"/>
              <w:sz w:val="24"/>
              <w:szCs w:val="24"/>
            </w:rPr>
            <w:delText xml:space="preserve">  </w:delText>
          </w:r>
        </w:del>
      </w:ins>
    </w:p>
    <w:p w:rsidR="00113F0F" w:rsidRPr="008A13E6" w:rsidRDefault="00113F0F" w:rsidP="00113F0F">
      <w:pPr>
        <w:ind w:left="720"/>
        <w:rPr>
          <w:rFonts w:ascii="Times" w:hAnsi="Times" w:cs="Times"/>
        </w:rPr>
      </w:pPr>
      <w:r w:rsidRPr="008A13E6">
        <w:rPr>
          <w:rFonts w:ascii="Times" w:hAnsi="Times" w:cs="Times"/>
        </w:rPr>
        <w:t>Users will need to have an account</w:t>
      </w:r>
      <w:ins w:id="95" w:author="Gregg" w:date="2013-06-25T17:19:00Z">
        <w:r>
          <w:rPr>
            <w:rFonts w:ascii="Times" w:hAnsi="Times" w:cs="Times"/>
          </w:rPr>
          <w:t>,</w:t>
        </w:r>
      </w:ins>
      <w:r w:rsidRPr="008A13E6">
        <w:rPr>
          <w:rFonts w:ascii="Times" w:hAnsi="Times" w:cs="Times"/>
        </w:rPr>
        <w:t xml:space="preserve"> and be logged in.  Users will need to click the “</w:t>
      </w:r>
      <w:del w:id="96" w:author="Gregg" w:date="2013-06-25T17:08:00Z">
        <w:r w:rsidRPr="008A13E6" w:rsidDel="00D57747">
          <w:rPr>
            <w:rFonts w:ascii="Times" w:hAnsi="Times" w:cs="Times"/>
          </w:rPr>
          <w:delText xml:space="preserve">edit </w:delText>
        </w:r>
      </w:del>
      <w:ins w:id="97" w:author="Gregg" w:date="2013-06-25T17:08:00Z">
        <w:r>
          <w:rPr>
            <w:rFonts w:ascii="Times" w:hAnsi="Times" w:cs="Times"/>
          </w:rPr>
          <w:t>E</w:t>
        </w:r>
        <w:r w:rsidRPr="008A13E6">
          <w:rPr>
            <w:rFonts w:ascii="Times" w:hAnsi="Times" w:cs="Times"/>
          </w:rPr>
          <w:t>dit</w:t>
        </w:r>
      </w:ins>
      <w:del w:id="98" w:author="Gregg" w:date="2013-06-25T17:08:00Z">
        <w:r w:rsidRPr="008A13E6" w:rsidDel="00D57747">
          <w:rPr>
            <w:rFonts w:ascii="Times" w:hAnsi="Times" w:cs="Times"/>
          </w:rPr>
          <w:delText>batch</w:delText>
        </w:r>
      </w:del>
      <w:r w:rsidRPr="008A13E6">
        <w:rPr>
          <w:rFonts w:ascii="Times" w:hAnsi="Times" w:cs="Times"/>
        </w:rPr>
        <w:t xml:space="preserve">” </w:t>
      </w:r>
      <w:ins w:id="99" w:author="Gregg" w:date="2013-06-25T17:08:00Z">
        <w:r>
          <w:rPr>
            <w:rFonts w:ascii="Times" w:hAnsi="Times" w:cs="Times"/>
          </w:rPr>
          <w:t>button/link</w:t>
        </w:r>
      </w:ins>
      <w:del w:id="100" w:author="Gregg" w:date="2013-06-25T17:08:00Z">
        <w:r w:rsidRPr="008A13E6" w:rsidDel="00D57747">
          <w:rPr>
            <w:rFonts w:ascii="Times" w:hAnsi="Times" w:cs="Times"/>
          </w:rPr>
          <w:delText xml:space="preserve">link </w:delText>
        </w:r>
      </w:del>
      <w:ins w:id="101" w:author="Gregg" w:date="2013-06-25T17:08:00Z">
        <w:r>
          <w:rPr>
            <w:rFonts w:ascii="Times" w:hAnsi="Times" w:cs="Times"/>
          </w:rPr>
          <w:t xml:space="preserve"> </w:t>
        </w:r>
      </w:ins>
      <w:r w:rsidRPr="008A13E6">
        <w:rPr>
          <w:rFonts w:ascii="Times" w:hAnsi="Times" w:cs="Times"/>
        </w:rPr>
        <w:t>to edit an existing batch.  The user will be able to edit the following:</w:t>
      </w:r>
    </w:p>
    <w:p w:rsidR="00113F0F" w:rsidRPr="008A13E6" w:rsidRDefault="00113F0F" w:rsidP="00113F0F">
      <w:pPr>
        <w:numPr>
          <w:ilvl w:val="0"/>
          <w:numId w:val="5"/>
        </w:numPr>
        <w:spacing w:after="0" w:line="240" w:lineRule="auto"/>
        <w:rPr>
          <w:rFonts w:ascii="Times" w:hAnsi="Times" w:cs="Times"/>
        </w:rPr>
      </w:pPr>
      <w:r w:rsidRPr="008A13E6">
        <w:rPr>
          <w:rFonts w:ascii="Times" w:hAnsi="Times" w:cs="Times"/>
        </w:rPr>
        <w:t xml:space="preserve">User can edit type of batch </w:t>
      </w:r>
    </w:p>
    <w:p w:rsidR="00113F0F" w:rsidRPr="008A13E6" w:rsidRDefault="00113F0F" w:rsidP="00113F0F">
      <w:pPr>
        <w:numPr>
          <w:ilvl w:val="0"/>
          <w:numId w:val="5"/>
        </w:numPr>
        <w:rPr>
          <w:rFonts w:ascii="Times" w:hAnsi="Times" w:cs="Times"/>
        </w:rPr>
      </w:pPr>
      <w:r w:rsidRPr="008A13E6">
        <w:rPr>
          <w:rFonts w:ascii="Times" w:hAnsi="Times" w:cs="Times"/>
        </w:rPr>
        <w:t>User can edit description</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#13 – User can enter notes about </w:t>
      </w:r>
      <w:ins w:id="102" w:author="Gregg" w:date="2013-07-06T23:37:00Z">
        <w:r>
          <w:rPr>
            <w:rFonts w:ascii="Times" w:hAnsi="Times" w:cs="Times"/>
            <w:sz w:val="24"/>
            <w:szCs w:val="24"/>
          </w:rPr>
          <w:t xml:space="preserve">a </w:t>
        </w:r>
      </w:ins>
      <w:r w:rsidRPr="002F638C">
        <w:rPr>
          <w:rFonts w:ascii="Times" w:hAnsi="Times" w:cs="Times"/>
          <w:sz w:val="24"/>
          <w:szCs w:val="24"/>
        </w:rPr>
        <w:t>batch</w:t>
      </w:r>
      <w:ins w:id="103" w:author="Gregg" w:date="2013-06-25T17:09:00Z">
        <w:r>
          <w:rPr>
            <w:rFonts w:ascii="Times" w:hAnsi="Times" w:cs="Times"/>
            <w:sz w:val="24"/>
            <w:szCs w:val="24"/>
          </w:rPr>
          <w:t xml:space="preserve">  </w:t>
        </w:r>
        <w:r>
          <w:rPr>
            <w:rFonts w:ascii="Times" w:hAnsi="Times" w:cs="Times"/>
            <w:color w:val="FF0000"/>
          </w:rPr>
          <w:t>BAT</w:t>
        </w:r>
        <w:r w:rsidRPr="001D5A25">
          <w:rPr>
            <w:rFonts w:ascii="Times" w:hAnsi="Times" w:cs="Times"/>
            <w:color w:val="FF0000"/>
          </w:rPr>
          <w:t xml:space="preserve"> 0</w:t>
        </w:r>
        <w:r>
          <w:rPr>
            <w:rFonts w:ascii="Times" w:hAnsi="Times" w:cs="Times"/>
            <w:color w:val="FF0000"/>
          </w:rPr>
          <w:t>8</w:t>
        </w:r>
        <w:r w:rsidRPr="001D5A25">
          <w:rPr>
            <w:rFonts w:ascii="Times" w:hAnsi="Times" w:cs="Times"/>
            <w:color w:val="FF0000"/>
          </w:rPr>
          <w:t xml:space="preserve"> -</w:t>
        </w:r>
        <w:r>
          <w:rPr>
            <w:rFonts w:ascii="Times" w:hAnsi="Times" w:cs="Times"/>
            <w:color w:val="FF0000"/>
          </w:rPr>
          <w:t>10</w:t>
        </w:r>
      </w:ins>
      <w:ins w:id="104" w:author="Dave" w:date="2013-06-25T13:45:00Z">
        <w:del w:id="105" w:author="Gregg" w:date="2013-06-25T17:09:00Z">
          <w:r w:rsidDel="00D57747">
            <w:rPr>
              <w:rFonts w:ascii="Times" w:hAnsi="Times" w:cs="Times"/>
              <w:sz w:val="24"/>
              <w:szCs w:val="24"/>
            </w:rPr>
            <w:delText xml:space="preserve">  </w:delText>
          </w:r>
        </w:del>
      </w:ins>
    </w:p>
    <w:p w:rsidR="00113F0F" w:rsidRPr="008A13E6" w:rsidRDefault="00113F0F" w:rsidP="00113F0F">
      <w:pPr>
        <w:pStyle w:val="ListParagraph"/>
        <w:contextualSpacing w:val="0"/>
        <w:rPr>
          <w:rFonts w:ascii="Times" w:hAnsi="Times" w:cs="Times"/>
        </w:rPr>
      </w:pPr>
      <w:r w:rsidRPr="008A13E6">
        <w:rPr>
          <w:rFonts w:ascii="Times" w:hAnsi="Times" w:cs="Times"/>
        </w:rPr>
        <w:t>Users will need to have an account</w:t>
      </w:r>
      <w:ins w:id="106" w:author="Gregg" w:date="2013-06-25T17:19:00Z">
        <w:r>
          <w:rPr>
            <w:rFonts w:ascii="Times" w:hAnsi="Times" w:cs="Times"/>
          </w:rPr>
          <w:t>,</w:t>
        </w:r>
      </w:ins>
      <w:r w:rsidRPr="008A13E6">
        <w:rPr>
          <w:rFonts w:ascii="Times" w:hAnsi="Times" w:cs="Times"/>
        </w:rPr>
        <w:t xml:space="preserve"> and be logged in.  Users will need to click the “</w:t>
      </w:r>
      <w:ins w:id="107" w:author="Gregg" w:date="2013-06-25T17:09:00Z">
        <w:r>
          <w:rPr>
            <w:rFonts w:ascii="Times" w:hAnsi="Times" w:cs="Times"/>
          </w:rPr>
          <w:t>Details</w:t>
        </w:r>
      </w:ins>
      <w:del w:id="108" w:author="Gregg" w:date="2013-06-25T17:09:00Z">
        <w:r w:rsidRPr="008A13E6" w:rsidDel="00D57747">
          <w:rPr>
            <w:rFonts w:ascii="Times" w:hAnsi="Times" w:cs="Times"/>
          </w:rPr>
          <w:delText>edit batch</w:delText>
        </w:r>
      </w:del>
      <w:r w:rsidRPr="008A13E6">
        <w:rPr>
          <w:rFonts w:ascii="Times" w:hAnsi="Times" w:cs="Times"/>
        </w:rPr>
        <w:t xml:space="preserve">” </w:t>
      </w:r>
      <w:ins w:id="109" w:author="Gregg" w:date="2013-06-25T17:08:00Z">
        <w:r>
          <w:rPr>
            <w:rFonts w:ascii="Times" w:hAnsi="Times" w:cs="Times"/>
          </w:rPr>
          <w:t>button/link</w:t>
        </w:r>
      </w:ins>
      <w:del w:id="110" w:author="Gregg" w:date="2013-06-25T17:08:00Z">
        <w:r w:rsidRPr="008A13E6" w:rsidDel="00D57747">
          <w:rPr>
            <w:rFonts w:ascii="Times" w:hAnsi="Times" w:cs="Times"/>
          </w:rPr>
          <w:delText xml:space="preserve">link </w:delText>
        </w:r>
      </w:del>
      <w:ins w:id="111" w:author="Gregg" w:date="2013-06-25T17:09:00Z">
        <w:r>
          <w:rPr>
            <w:rFonts w:ascii="Times" w:hAnsi="Times" w:cs="Times"/>
          </w:rPr>
          <w:t xml:space="preserve"> </w:t>
        </w:r>
      </w:ins>
      <w:r w:rsidRPr="008A13E6">
        <w:rPr>
          <w:rFonts w:ascii="Times" w:hAnsi="Times" w:cs="Times"/>
        </w:rPr>
        <w:t>for an existing batch.  Users can then click the “add note</w:t>
      </w:r>
      <w:del w:id="112" w:author="Gregg" w:date="2013-06-25T17:09:00Z">
        <w:r w:rsidRPr="008A13E6" w:rsidDel="00D57747">
          <w:rPr>
            <w:rFonts w:ascii="Times" w:hAnsi="Times" w:cs="Times"/>
          </w:rPr>
          <w:delText>s</w:delText>
        </w:r>
      </w:del>
      <w:r w:rsidRPr="008A13E6">
        <w:rPr>
          <w:rFonts w:ascii="Times" w:hAnsi="Times" w:cs="Times"/>
        </w:rPr>
        <w:t>” link to add a note to that batch.</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#14 – User can delete notes</w:t>
      </w:r>
      <w:ins w:id="113" w:author="Gregg" w:date="2013-07-06T23:37:00Z">
        <w:r>
          <w:rPr>
            <w:rFonts w:ascii="Times" w:hAnsi="Times" w:cs="Times"/>
            <w:sz w:val="24"/>
            <w:szCs w:val="24"/>
          </w:rPr>
          <w:t xml:space="preserve"> about a batch</w:t>
        </w:r>
      </w:ins>
      <w:ins w:id="114" w:author="Gregg" w:date="2013-06-25T17:09:00Z">
        <w:r>
          <w:rPr>
            <w:rFonts w:ascii="Times" w:hAnsi="Times" w:cs="Times"/>
            <w:sz w:val="24"/>
            <w:szCs w:val="24"/>
          </w:rPr>
          <w:t xml:space="preserve">  </w:t>
        </w:r>
        <w:r>
          <w:rPr>
            <w:rFonts w:ascii="Times" w:hAnsi="Times" w:cs="Times"/>
            <w:color w:val="FF0000"/>
          </w:rPr>
          <w:t>BAT</w:t>
        </w:r>
        <w:r w:rsidRPr="001D5A25">
          <w:rPr>
            <w:rFonts w:ascii="Times" w:hAnsi="Times" w:cs="Times"/>
            <w:color w:val="FF0000"/>
          </w:rPr>
          <w:t xml:space="preserve"> </w:t>
        </w:r>
        <w:r>
          <w:rPr>
            <w:rFonts w:ascii="Times" w:hAnsi="Times" w:cs="Times"/>
            <w:color w:val="FF0000"/>
          </w:rPr>
          <w:t>12</w:t>
        </w:r>
      </w:ins>
      <w:ins w:id="115" w:author="Dave" w:date="2013-06-25T13:45:00Z">
        <w:del w:id="116" w:author="Gregg" w:date="2013-06-25T17:09:00Z">
          <w:r w:rsidDel="00D57747">
            <w:rPr>
              <w:rFonts w:ascii="Times" w:hAnsi="Times" w:cs="Times"/>
              <w:sz w:val="24"/>
              <w:szCs w:val="24"/>
            </w:rPr>
            <w:delText xml:space="preserve">  </w:delText>
          </w:r>
        </w:del>
      </w:ins>
    </w:p>
    <w:p w:rsidR="00113F0F" w:rsidRPr="008A13E6" w:rsidRDefault="00113F0F" w:rsidP="00113F0F">
      <w:pPr>
        <w:ind w:left="720"/>
        <w:rPr>
          <w:rFonts w:ascii="Times" w:hAnsi="Times" w:cs="Times"/>
        </w:rPr>
      </w:pPr>
      <w:r w:rsidRPr="008A13E6">
        <w:rPr>
          <w:rFonts w:ascii="Times" w:hAnsi="Times" w:cs="Times"/>
        </w:rPr>
        <w:t>Users will need to have an account</w:t>
      </w:r>
      <w:ins w:id="117" w:author="Gregg" w:date="2013-06-25T17:19:00Z">
        <w:r>
          <w:rPr>
            <w:rFonts w:ascii="Times" w:hAnsi="Times" w:cs="Times"/>
          </w:rPr>
          <w:t>,</w:t>
        </w:r>
      </w:ins>
      <w:r w:rsidRPr="008A13E6">
        <w:rPr>
          <w:rFonts w:ascii="Times" w:hAnsi="Times" w:cs="Times"/>
        </w:rPr>
        <w:t xml:space="preserve"> and be logged in.  Users will need to click the “edit batch” link for an existing batch.  Users can then click the “delete notes” link to delete a note </w:t>
      </w:r>
      <w:del w:id="118" w:author="Gregg" w:date="2013-07-06T23:37:00Z">
        <w:r w:rsidRPr="008A13E6" w:rsidDel="00DA1D3C">
          <w:rPr>
            <w:rFonts w:ascii="Times" w:hAnsi="Times" w:cs="Times"/>
          </w:rPr>
          <w:delText xml:space="preserve">to </w:delText>
        </w:r>
      </w:del>
      <w:ins w:id="119" w:author="Gregg" w:date="2013-07-06T23:37:00Z">
        <w:r>
          <w:rPr>
            <w:rFonts w:ascii="Times" w:hAnsi="Times" w:cs="Times"/>
          </w:rPr>
          <w:t>for</w:t>
        </w:r>
        <w:r w:rsidRPr="008A13E6">
          <w:rPr>
            <w:rFonts w:ascii="Times" w:hAnsi="Times" w:cs="Times"/>
          </w:rPr>
          <w:t xml:space="preserve"> </w:t>
        </w:r>
      </w:ins>
      <w:r w:rsidRPr="008A13E6">
        <w:rPr>
          <w:rFonts w:ascii="Times" w:hAnsi="Times" w:cs="Times"/>
        </w:rPr>
        <w:t>that batch.</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#15 – User can view all their batches</w:t>
      </w:r>
      <w:ins w:id="120" w:author="Gregg" w:date="2013-06-25T17:09:00Z">
        <w:r>
          <w:rPr>
            <w:rFonts w:ascii="Times" w:hAnsi="Times" w:cs="Times"/>
            <w:color w:val="FF0000"/>
          </w:rPr>
          <w:t xml:space="preserve">  BAT</w:t>
        </w:r>
        <w:r w:rsidRPr="001D5A25">
          <w:rPr>
            <w:rFonts w:ascii="Times" w:hAnsi="Times" w:cs="Times"/>
            <w:color w:val="FF0000"/>
          </w:rPr>
          <w:t xml:space="preserve"> 0</w:t>
        </w:r>
        <w:r>
          <w:rPr>
            <w:rFonts w:ascii="Times" w:hAnsi="Times" w:cs="Times"/>
            <w:color w:val="FF0000"/>
          </w:rPr>
          <w:t>4</w:t>
        </w:r>
      </w:ins>
    </w:p>
    <w:p w:rsidR="00113F0F" w:rsidRPr="008A13E6" w:rsidRDefault="00113F0F" w:rsidP="00113F0F">
      <w:pPr>
        <w:ind w:left="720"/>
        <w:rPr>
          <w:rFonts w:ascii="Times" w:hAnsi="Times" w:cs="Times"/>
        </w:rPr>
      </w:pPr>
      <w:r w:rsidRPr="008A13E6">
        <w:rPr>
          <w:rFonts w:ascii="Times" w:hAnsi="Times" w:cs="Times"/>
        </w:rPr>
        <w:t>Users will need to have an account</w:t>
      </w:r>
      <w:ins w:id="121" w:author="Gregg" w:date="2013-06-25T17:19:00Z">
        <w:r>
          <w:rPr>
            <w:rFonts w:ascii="Times" w:hAnsi="Times" w:cs="Times"/>
          </w:rPr>
          <w:t>,</w:t>
        </w:r>
      </w:ins>
      <w:r w:rsidRPr="008A13E6">
        <w:rPr>
          <w:rFonts w:ascii="Times" w:hAnsi="Times" w:cs="Times"/>
        </w:rPr>
        <w:t xml:space="preserve"> and be logged in.  Users can then select the “</w:t>
      </w:r>
      <w:del w:id="122" w:author="Gregg" w:date="2013-06-25T17:10:00Z">
        <w:r w:rsidRPr="008A13E6" w:rsidDel="00D57747">
          <w:rPr>
            <w:rFonts w:ascii="Times" w:hAnsi="Times" w:cs="Times"/>
          </w:rPr>
          <w:delText>view all b</w:delText>
        </w:r>
      </w:del>
      <w:ins w:id="123" w:author="Gregg" w:date="2013-06-25T17:10:00Z">
        <w:r>
          <w:rPr>
            <w:rFonts w:ascii="Times" w:hAnsi="Times" w:cs="Times"/>
          </w:rPr>
          <w:t>B</w:t>
        </w:r>
      </w:ins>
      <w:r w:rsidRPr="008A13E6">
        <w:rPr>
          <w:rFonts w:ascii="Times" w:hAnsi="Times" w:cs="Times"/>
        </w:rPr>
        <w:t xml:space="preserve">atches” </w:t>
      </w:r>
      <w:ins w:id="124" w:author="Gregg" w:date="2013-06-25T17:08:00Z">
        <w:r>
          <w:rPr>
            <w:rFonts w:ascii="Times" w:hAnsi="Times" w:cs="Times"/>
          </w:rPr>
          <w:t>button/link</w:t>
        </w:r>
      </w:ins>
      <w:ins w:id="125" w:author="Gregg" w:date="2013-06-25T17:10:00Z">
        <w:r>
          <w:rPr>
            <w:rFonts w:ascii="Times" w:hAnsi="Times" w:cs="Times"/>
          </w:rPr>
          <w:t xml:space="preserve"> </w:t>
        </w:r>
      </w:ins>
      <w:del w:id="126" w:author="Gregg" w:date="2013-06-25T17:08:00Z">
        <w:r w:rsidRPr="008A13E6" w:rsidDel="00D57747">
          <w:rPr>
            <w:rFonts w:ascii="Times" w:hAnsi="Times" w:cs="Times"/>
          </w:rPr>
          <w:delText xml:space="preserve">link </w:delText>
        </w:r>
      </w:del>
      <w:r w:rsidRPr="008A13E6">
        <w:rPr>
          <w:rFonts w:ascii="Times" w:hAnsi="Times" w:cs="Times"/>
        </w:rPr>
        <w:t xml:space="preserve">to view a list of the following information for all </w:t>
      </w:r>
      <w:ins w:id="127" w:author="Gregg" w:date="2013-06-25T17:10:00Z">
        <w:r>
          <w:rPr>
            <w:rFonts w:ascii="Times" w:hAnsi="Times" w:cs="Times"/>
          </w:rPr>
          <w:t xml:space="preserve">their </w:t>
        </w:r>
      </w:ins>
      <w:r w:rsidRPr="008A13E6">
        <w:rPr>
          <w:rFonts w:ascii="Times" w:hAnsi="Times" w:cs="Times"/>
        </w:rPr>
        <w:t>saved batches:</w:t>
      </w:r>
    </w:p>
    <w:p w:rsidR="00113F0F" w:rsidRPr="008A13E6" w:rsidRDefault="00113F0F" w:rsidP="00113F0F">
      <w:pPr>
        <w:numPr>
          <w:ilvl w:val="1"/>
          <w:numId w:val="6"/>
        </w:numPr>
        <w:spacing w:after="0" w:line="240" w:lineRule="auto"/>
        <w:rPr>
          <w:rFonts w:ascii="Times" w:hAnsi="Times" w:cs="Times"/>
        </w:rPr>
      </w:pPr>
      <w:r w:rsidRPr="008A13E6">
        <w:rPr>
          <w:rFonts w:ascii="Times" w:hAnsi="Times" w:cs="Times"/>
        </w:rPr>
        <w:t>Date batch was entered</w:t>
      </w:r>
    </w:p>
    <w:p w:rsidR="00113F0F" w:rsidRPr="008A13E6" w:rsidRDefault="00113F0F" w:rsidP="00113F0F">
      <w:pPr>
        <w:numPr>
          <w:ilvl w:val="1"/>
          <w:numId w:val="6"/>
        </w:numPr>
        <w:spacing w:after="0" w:line="240" w:lineRule="auto"/>
        <w:rPr>
          <w:rFonts w:ascii="Times" w:hAnsi="Times" w:cs="Times"/>
        </w:rPr>
      </w:pPr>
      <w:del w:id="128" w:author="Gregg" w:date="2013-06-25T17:10:00Z">
        <w:r w:rsidRPr="008A13E6" w:rsidDel="00D57747">
          <w:rPr>
            <w:rFonts w:ascii="Times" w:hAnsi="Times" w:cs="Times"/>
          </w:rPr>
          <w:delText xml:space="preserve">batch </w:delText>
        </w:r>
      </w:del>
      <w:ins w:id="129" w:author="Gregg" w:date="2013-06-25T17:10:00Z">
        <w:r>
          <w:rPr>
            <w:rFonts w:ascii="Times" w:hAnsi="Times" w:cs="Times"/>
          </w:rPr>
          <w:t>B</w:t>
        </w:r>
        <w:r w:rsidRPr="008A13E6">
          <w:rPr>
            <w:rFonts w:ascii="Times" w:hAnsi="Times" w:cs="Times"/>
          </w:rPr>
          <w:t xml:space="preserve">atch </w:t>
        </w:r>
      </w:ins>
      <w:r w:rsidRPr="008A13E6">
        <w:rPr>
          <w:rFonts w:ascii="Times" w:hAnsi="Times" w:cs="Times"/>
        </w:rPr>
        <w:t>name</w:t>
      </w:r>
    </w:p>
    <w:p w:rsidR="00113F0F" w:rsidRPr="008A13E6" w:rsidRDefault="00113F0F" w:rsidP="00113F0F">
      <w:pPr>
        <w:numPr>
          <w:ilvl w:val="1"/>
          <w:numId w:val="6"/>
        </w:numPr>
        <w:spacing w:after="0" w:line="240" w:lineRule="auto"/>
        <w:rPr>
          <w:rFonts w:ascii="Times" w:hAnsi="Times" w:cs="Times"/>
        </w:rPr>
      </w:pPr>
      <w:del w:id="130" w:author="Gregg" w:date="2013-06-25T17:11:00Z">
        <w:r w:rsidRPr="008A13E6" w:rsidDel="00E43679">
          <w:rPr>
            <w:rFonts w:ascii="Times" w:hAnsi="Times" w:cs="Times"/>
          </w:rPr>
          <w:delText xml:space="preserve">batch </w:delText>
        </w:r>
      </w:del>
      <w:ins w:id="131" w:author="Gregg" w:date="2013-06-25T17:11:00Z">
        <w:r>
          <w:rPr>
            <w:rFonts w:ascii="Times" w:hAnsi="Times" w:cs="Times"/>
          </w:rPr>
          <w:t>B</w:t>
        </w:r>
        <w:r w:rsidRPr="008A13E6">
          <w:rPr>
            <w:rFonts w:ascii="Times" w:hAnsi="Times" w:cs="Times"/>
          </w:rPr>
          <w:t xml:space="preserve">atch </w:t>
        </w:r>
      </w:ins>
      <w:r w:rsidRPr="008A13E6">
        <w:rPr>
          <w:rFonts w:ascii="Times" w:hAnsi="Times" w:cs="Times"/>
        </w:rPr>
        <w:t>type (Beer, wine, etc…)</w:t>
      </w:r>
    </w:p>
    <w:p w:rsidR="00113F0F" w:rsidRPr="008A13E6" w:rsidRDefault="00113F0F" w:rsidP="00113F0F">
      <w:pPr>
        <w:numPr>
          <w:ilvl w:val="1"/>
          <w:numId w:val="6"/>
        </w:numPr>
        <w:rPr>
          <w:rFonts w:ascii="Times" w:hAnsi="Times" w:cs="Times"/>
        </w:rPr>
      </w:pPr>
      <w:del w:id="132" w:author="Gregg" w:date="2013-06-25T17:11:00Z">
        <w:r w:rsidRPr="008A13E6" w:rsidDel="00E43679">
          <w:rPr>
            <w:rFonts w:ascii="Times" w:hAnsi="Times" w:cs="Times"/>
          </w:rPr>
          <w:delText xml:space="preserve">batch </w:delText>
        </w:r>
      </w:del>
      <w:ins w:id="133" w:author="Gregg" w:date="2013-06-25T17:11:00Z">
        <w:r>
          <w:rPr>
            <w:rFonts w:ascii="Times" w:hAnsi="Times" w:cs="Times"/>
          </w:rPr>
          <w:t>B</w:t>
        </w:r>
        <w:r w:rsidRPr="008A13E6">
          <w:rPr>
            <w:rFonts w:ascii="Times" w:hAnsi="Times" w:cs="Times"/>
          </w:rPr>
          <w:t xml:space="preserve">atch </w:t>
        </w:r>
      </w:ins>
      <w:r w:rsidRPr="008A13E6">
        <w:rPr>
          <w:rFonts w:ascii="Times" w:hAnsi="Times" w:cs="Times"/>
        </w:rPr>
        <w:t>description</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#16 – User can enter bottled data</w:t>
      </w:r>
    </w:p>
    <w:p w:rsidR="00113F0F" w:rsidRPr="008A13E6" w:rsidRDefault="00113F0F" w:rsidP="00113F0F">
      <w:pPr>
        <w:ind w:left="720"/>
        <w:rPr>
          <w:rFonts w:ascii="Times" w:hAnsi="Times" w:cs="Times"/>
        </w:rPr>
      </w:pPr>
      <w:r w:rsidRPr="008A13E6">
        <w:rPr>
          <w:rFonts w:ascii="Times" w:hAnsi="Times" w:cs="Times"/>
        </w:rPr>
        <w:t>When a bath has been completed, the user will create bottle information before adding it to their inventory.  This bottle data includes the number of bottles, volume of the bottle and bottling date.  The use can also set an alert to indicate when the bottles are ready for consumption.</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#17 – User can delete bottle from inventory</w:t>
      </w:r>
    </w:p>
    <w:p w:rsidR="00113F0F" w:rsidRPr="008A13E6" w:rsidRDefault="00113F0F" w:rsidP="00113F0F">
      <w:pPr>
        <w:ind w:left="720"/>
        <w:rPr>
          <w:rFonts w:ascii="Times" w:hAnsi="Times" w:cs="Times"/>
        </w:rPr>
      </w:pPr>
      <w:r w:rsidRPr="008A13E6">
        <w:rPr>
          <w:rFonts w:ascii="Times" w:hAnsi="Times" w:cs="Times"/>
        </w:rPr>
        <w:lastRenderedPageBreak/>
        <w:t xml:space="preserve">As </w:t>
      </w:r>
      <w:del w:id="134" w:author="Gregg" w:date="2013-06-25T17:19:00Z">
        <w:r w:rsidRPr="008A13E6" w:rsidDel="007D25FA">
          <w:rPr>
            <w:rFonts w:ascii="Times" w:hAnsi="Times" w:cs="Times"/>
          </w:rPr>
          <w:delText>a the</w:delText>
        </w:r>
      </w:del>
      <w:ins w:id="135" w:author="Gregg" w:date="2013-06-25T17:19:00Z">
        <w:r w:rsidRPr="008A13E6">
          <w:rPr>
            <w:rFonts w:ascii="Times" w:hAnsi="Times" w:cs="Times"/>
          </w:rPr>
          <w:t>the</w:t>
        </w:r>
      </w:ins>
      <w:r w:rsidRPr="008A13E6">
        <w:rPr>
          <w:rFonts w:ascii="Times" w:hAnsi="Times" w:cs="Times"/>
        </w:rPr>
        <w:t xml:space="preserve"> user consumes </w:t>
      </w:r>
      <w:del w:id="136" w:author="Gregg" w:date="2013-06-25T17:19:00Z">
        <w:r w:rsidRPr="008A13E6" w:rsidDel="007D25FA">
          <w:rPr>
            <w:rFonts w:ascii="Times" w:hAnsi="Times" w:cs="Times"/>
          </w:rPr>
          <w:delText>bottles(</w:delText>
        </w:r>
      </w:del>
      <w:ins w:id="137" w:author="Gregg" w:date="2013-06-25T17:19:00Z">
        <w:r w:rsidRPr="008A13E6">
          <w:rPr>
            <w:rFonts w:ascii="Times" w:hAnsi="Times" w:cs="Times"/>
          </w:rPr>
          <w:t>bottles (</w:t>
        </w:r>
      </w:ins>
      <w:r w:rsidRPr="008A13E6">
        <w:rPr>
          <w:rFonts w:ascii="Times" w:hAnsi="Times" w:cs="Times"/>
        </w:rPr>
        <w:t>or perhaps breaks them), they will need to remove them from their inventory.  They will simply select which bottle they consumed.  The consumption date will be record.</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#18 – Calculate alcohol percentage</w:t>
      </w:r>
      <w:r>
        <w:rPr>
          <w:rFonts w:ascii="Times" w:hAnsi="Times" w:cs="Times"/>
          <w:sz w:val="24"/>
          <w:szCs w:val="24"/>
        </w:rPr>
        <w:t xml:space="preserve">  </w:t>
      </w:r>
      <w:ins w:id="138" w:author="Gregg" w:date="2013-07-14T18:19:00Z">
        <w:r>
          <w:rPr>
            <w:rFonts w:ascii="Times" w:hAnsi="Times" w:cs="Times"/>
            <w:color w:val="FF0000"/>
          </w:rPr>
          <w:t>BAT</w:t>
        </w:r>
        <w:r w:rsidRPr="001D5A25">
          <w:rPr>
            <w:rFonts w:ascii="Times" w:hAnsi="Times" w:cs="Times"/>
            <w:color w:val="FF0000"/>
          </w:rPr>
          <w:t xml:space="preserve"> </w:t>
        </w:r>
        <w:r>
          <w:rPr>
            <w:rFonts w:ascii="Times" w:hAnsi="Times" w:cs="Times"/>
            <w:color w:val="FF0000"/>
          </w:rPr>
          <w:t>16 – 19</w:t>
        </w:r>
      </w:ins>
    </w:p>
    <w:p w:rsidR="00113F0F" w:rsidRPr="009055B6" w:rsidRDefault="00113F0F" w:rsidP="00113F0F">
      <w:pPr>
        <w:ind w:left="720"/>
        <w:rPr>
          <w:rFonts w:ascii="Times" w:hAnsi="Times" w:cs="Times"/>
        </w:rPr>
      </w:pPr>
      <w:r w:rsidRPr="009055B6">
        <w:rPr>
          <w:rFonts w:ascii="Times" w:hAnsi="Times" w:cs="Times"/>
        </w:rPr>
        <w:t>While working on a batch, the user may want to calculate the current alcohol by volume.  They will use their hydrometer to take a reading of the specific gravity and then add this measurement.  Based on the original gravity</w:t>
      </w:r>
      <w:ins w:id="139" w:author="Gregg" w:date="2013-07-14T12:03:00Z">
        <w:r>
          <w:rPr>
            <w:rFonts w:ascii="Times" w:hAnsi="Times" w:cs="Times"/>
          </w:rPr>
          <w:t xml:space="preserve"> (OG)</w:t>
        </w:r>
      </w:ins>
      <w:r w:rsidRPr="009055B6">
        <w:rPr>
          <w:rFonts w:ascii="Times" w:hAnsi="Times" w:cs="Times"/>
        </w:rPr>
        <w:t xml:space="preserve"> they input at the start of the batch, the ABV will be calculated and stored with the date.</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#19 – Calculate sulfites in wine</w:t>
      </w:r>
    </w:p>
    <w:p w:rsidR="00113F0F" w:rsidRPr="009055B6" w:rsidRDefault="00113F0F" w:rsidP="00113F0F">
      <w:pPr>
        <w:ind w:left="720"/>
        <w:rPr>
          <w:rFonts w:ascii="Times" w:hAnsi="Times" w:cs="Times"/>
        </w:rPr>
      </w:pPr>
      <w:r w:rsidRPr="009055B6">
        <w:rPr>
          <w:rFonts w:ascii="Times" w:hAnsi="Times" w:cs="Times"/>
        </w:rPr>
        <w:t xml:space="preserve">While working on a batch, the user may want to update the </w:t>
      </w:r>
      <w:del w:id="140" w:author="Gregg" w:date="2013-06-25T17:19:00Z">
        <w:r w:rsidRPr="009055B6" w:rsidDel="007D25FA">
          <w:rPr>
            <w:rFonts w:ascii="Times" w:hAnsi="Times" w:cs="Times"/>
          </w:rPr>
          <w:delText>sulfite(</w:delText>
        </w:r>
      </w:del>
      <w:ins w:id="141" w:author="Gregg" w:date="2013-06-25T17:19:00Z">
        <w:r w:rsidRPr="009055B6">
          <w:rPr>
            <w:rFonts w:ascii="Times" w:hAnsi="Times" w:cs="Times"/>
          </w:rPr>
          <w:t>sulfite (</w:t>
        </w:r>
      </w:ins>
      <w:r w:rsidRPr="009055B6">
        <w:rPr>
          <w:rFonts w:ascii="Times" w:hAnsi="Times" w:cs="Times"/>
        </w:rPr>
        <w:t>SO2) information for the batch.  They will take a sulfite reading using measurement equipment and enter the read</w:t>
      </w:r>
      <w:ins w:id="142" w:author="Gregg" w:date="2013-06-25T17:19:00Z">
        <w:r>
          <w:rPr>
            <w:rFonts w:ascii="Times" w:hAnsi="Times" w:cs="Times"/>
          </w:rPr>
          <w:t>ing</w:t>
        </w:r>
      </w:ins>
      <w:r w:rsidRPr="009055B6">
        <w:rPr>
          <w:rFonts w:ascii="Times" w:hAnsi="Times" w:cs="Times"/>
        </w:rPr>
        <w:t xml:space="preserve"> into the</w:t>
      </w:r>
      <w:del w:id="143" w:author="Gregg" w:date="2013-06-25T17:20:00Z">
        <w:r w:rsidRPr="009055B6" w:rsidDel="007D25FA">
          <w:rPr>
            <w:rFonts w:ascii="Times" w:hAnsi="Times" w:cs="Times"/>
          </w:rPr>
          <w:delText>y</w:delText>
        </w:r>
      </w:del>
      <w:r w:rsidRPr="009055B6">
        <w:rPr>
          <w:rFonts w:ascii="Times" w:hAnsi="Times" w:cs="Times"/>
        </w:rPr>
        <w:t xml:space="preserve"> system.  The reading will be time stamped.</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#20 – </w:t>
      </w:r>
      <w:del w:id="144" w:author="Gregg" w:date="2013-07-14T17:30:00Z">
        <w:r w:rsidRPr="002F638C" w:rsidDel="00C80A0D">
          <w:rPr>
            <w:rFonts w:ascii="Times" w:hAnsi="Times" w:cs="Times"/>
            <w:sz w:val="24"/>
            <w:szCs w:val="24"/>
          </w:rPr>
          <w:delText xml:space="preserve">Calculate </w:delText>
        </w:r>
      </w:del>
      <w:del w:id="145" w:author="Gregg" w:date="2013-07-14T17:17:00Z">
        <w:r w:rsidRPr="002F638C" w:rsidDel="0016076C">
          <w:rPr>
            <w:rFonts w:ascii="Times" w:hAnsi="Times" w:cs="Times"/>
            <w:sz w:val="24"/>
            <w:szCs w:val="24"/>
          </w:rPr>
          <w:delText>specific gravity</w:delText>
        </w:r>
      </w:del>
      <w:del w:id="146" w:author="Gregg" w:date="2013-07-14T17:30:00Z">
        <w:r w:rsidRPr="002F638C" w:rsidDel="00C80A0D">
          <w:rPr>
            <w:rFonts w:ascii="Times" w:hAnsi="Times" w:cs="Times"/>
            <w:sz w:val="24"/>
            <w:szCs w:val="24"/>
          </w:rPr>
          <w:delText xml:space="preserve"> based on temperature</w:delText>
        </w:r>
      </w:del>
      <w:ins w:id="147" w:author="Gregg" w:date="2013-07-14T17:34:00Z">
        <w:r>
          <w:rPr>
            <w:rFonts w:ascii="Times" w:hAnsi="Times" w:cs="Times"/>
            <w:sz w:val="24"/>
            <w:szCs w:val="24"/>
          </w:rPr>
          <w:t>User can enter</w:t>
        </w:r>
      </w:ins>
      <w:ins w:id="148" w:author="Gregg" w:date="2013-07-14T17:30:00Z">
        <w:r>
          <w:rPr>
            <w:rFonts w:ascii="Times" w:hAnsi="Times" w:cs="Times"/>
            <w:sz w:val="24"/>
            <w:szCs w:val="24"/>
          </w:rPr>
          <w:t xml:space="preserve"> measurements </w:t>
        </w:r>
      </w:ins>
      <w:ins w:id="149" w:author="Gregg" w:date="2013-07-14T17:34:00Z">
        <w:r>
          <w:rPr>
            <w:rFonts w:ascii="Times" w:hAnsi="Times" w:cs="Times"/>
            <w:sz w:val="24"/>
            <w:szCs w:val="24"/>
          </w:rPr>
          <w:t>for</w:t>
        </w:r>
      </w:ins>
      <w:ins w:id="150" w:author="Gregg" w:date="2013-07-14T17:32:00Z">
        <w:r>
          <w:rPr>
            <w:rFonts w:ascii="Times" w:hAnsi="Times" w:cs="Times"/>
            <w:sz w:val="24"/>
            <w:szCs w:val="24"/>
          </w:rPr>
          <w:t xml:space="preserve"> a batch </w:t>
        </w:r>
      </w:ins>
      <w:ins w:id="151" w:author="Gregg" w:date="2013-07-14T17:30:00Z">
        <w:r>
          <w:rPr>
            <w:rFonts w:ascii="Times" w:hAnsi="Times" w:cs="Times"/>
            <w:sz w:val="24"/>
            <w:szCs w:val="24"/>
          </w:rPr>
          <w:t>such as SG, acidity, etc.</w:t>
        </w:r>
      </w:ins>
      <w:ins w:id="152" w:author="Gregg" w:date="2013-07-14T18:19:00Z">
        <w:r>
          <w:rPr>
            <w:rFonts w:ascii="Times" w:hAnsi="Times" w:cs="Times"/>
            <w:sz w:val="24"/>
            <w:szCs w:val="24"/>
          </w:rPr>
          <w:t xml:space="preserve">  BAT 15</w:t>
        </w:r>
      </w:ins>
    </w:p>
    <w:p w:rsidR="00113F0F" w:rsidRPr="009055B6" w:rsidRDefault="00113F0F" w:rsidP="00113F0F">
      <w:pPr>
        <w:ind w:left="720"/>
        <w:rPr>
          <w:rFonts w:ascii="Times" w:hAnsi="Times" w:cs="Times"/>
        </w:rPr>
      </w:pPr>
      <w:del w:id="153" w:author="Gregg" w:date="2013-07-14T17:35:00Z">
        <w:r w:rsidRPr="009055B6" w:rsidDel="00AC5C8F">
          <w:rPr>
            <w:rFonts w:ascii="Times" w:hAnsi="Times" w:cs="Times"/>
          </w:rPr>
          <w:delText>While updating a batch, the user may take a specific gravity reading and need to adjust it based on temperature of the batch. They will enter the reading from their hydrometer and also the temperature of the batch. The system will then adjust the reading based on the temperature and store the adjusted value with a timestamp.</w:delText>
        </w:r>
      </w:del>
      <w:ins w:id="154" w:author="Gregg" w:date="2013-07-14T17:35:00Z">
        <w:r>
          <w:rPr>
            <w:rFonts w:ascii="Times" w:hAnsi="Times" w:cs="Times"/>
          </w:rPr>
          <w:t xml:space="preserve">The user will navigate to the recorded batch and then choose add a measurement. </w:t>
        </w:r>
      </w:ins>
      <w:ins w:id="155" w:author="Gregg" w:date="2013-07-14T17:36:00Z">
        <w:r>
          <w:rPr>
            <w:rFonts w:ascii="Times" w:hAnsi="Times" w:cs="Times"/>
          </w:rPr>
          <w:t xml:space="preserve"> </w:t>
        </w:r>
      </w:ins>
      <w:ins w:id="156" w:author="Gregg" w:date="2013-07-14T17:38:00Z">
        <w:r>
          <w:rPr>
            <w:rFonts w:ascii="Times" w:hAnsi="Times" w:cs="Times"/>
          </w:rPr>
          <w:t xml:space="preserve">The user can add </w:t>
        </w:r>
      </w:ins>
      <w:ins w:id="157" w:author="Gregg" w:date="2013-07-14T17:39:00Z">
        <w:r>
          <w:rPr>
            <w:rFonts w:ascii="Times" w:hAnsi="Times" w:cs="Times"/>
          </w:rPr>
          <w:t>measurements</w:t>
        </w:r>
      </w:ins>
      <w:ins w:id="158" w:author="Gregg" w:date="2013-07-14T17:38:00Z">
        <w:r>
          <w:rPr>
            <w:rFonts w:ascii="Times" w:hAnsi="Times" w:cs="Times"/>
          </w:rPr>
          <w:t xml:space="preserve"> such as SG and acidity. </w:t>
        </w:r>
      </w:ins>
      <w:ins w:id="159" w:author="Gregg" w:date="2013-07-14T17:39:00Z">
        <w:r>
          <w:rPr>
            <w:rFonts w:ascii="Times" w:hAnsi="Times" w:cs="Times"/>
          </w:rPr>
          <w:t xml:space="preserve"> </w:t>
        </w:r>
      </w:ins>
      <w:ins w:id="160" w:author="Gregg" w:date="2013-07-14T17:36:00Z">
        <w:r>
          <w:rPr>
            <w:rFonts w:ascii="Times" w:hAnsi="Times" w:cs="Times"/>
          </w:rPr>
          <w:t>The system will record the measurement with a time stamp.</w:t>
        </w:r>
      </w:ins>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#21 – Update a batch with new measurements and reading, SG, acidity, etc.</w:t>
      </w:r>
    </w:p>
    <w:p w:rsidR="00113F0F" w:rsidRPr="009055B6" w:rsidRDefault="00113F0F" w:rsidP="00113F0F">
      <w:pPr>
        <w:ind w:left="720"/>
        <w:rPr>
          <w:rFonts w:ascii="Times" w:hAnsi="Times" w:cs="Times"/>
        </w:rPr>
      </w:pPr>
      <w:r w:rsidRPr="009055B6">
        <w:rPr>
          <w:rFonts w:ascii="Times" w:hAnsi="Times" w:cs="Times"/>
        </w:rPr>
        <w:t>The user has taken new measurements and wants to add them to their batch.  They will select the batch in the system and then choose update.  From here, they will choose to add a measurement.  They will select the type of measurement and enter the value.  The system will record the measurement with a timestamp.</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#22 – View trends of measurements over time, ex: how is acidity changing?</w:t>
      </w:r>
      <w:ins w:id="161" w:author="Gregg" w:date="2013-07-14T18:19:00Z">
        <w:r>
          <w:rPr>
            <w:rFonts w:ascii="Times" w:hAnsi="Times" w:cs="Times"/>
            <w:sz w:val="24"/>
            <w:szCs w:val="24"/>
          </w:rPr>
          <w:t xml:space="preserve">  BAT 20</w:t>
        </w:r>
      </w:ins>
    </w:p>
    <w:p w:rsidR="00113F0F" w:rsidRPr="009055B6" w:rsidRDefault="00113F0F" w:rsidP="00113F0F">
      <w:pPr>
        <w:ind w:left="720"/>
        <w:rPr>
          <w:rFonts w:ascii="Times" w:hAnsi="Times" w:cs="Times"/>
        </w:rPr>
      </w:pPr>
      <w:r w:rsidRPr="009055B6">
        <w:rPr>
          <w:rFonts w:ascii="Times" w:hAnsi="Times" w:cs="Times"/>
        </w:rPr>
        <w:t>The user may want to see how various measurements have been changing over time.  They will select a batch and then select view.  From here, they will choose measurements and will be shown a table or graph of how the measurements have been changing over time.  This will allow them to see how the batch is progressing and spot any negative trends.</w:t>
      </w:r>
    </w:p>
    <w:p w:rsidR="00113F0F" w:rsidRPr="002F638C" w:rsidRDefault="00113F0F" w:rsidP="00113F0F">
      <w:pPr>
        <w:pStyle w:val="ListParagraph"/>
        <w:numPr>
          <w:ilvl w:val="0"/>
          <w:numId w:val="9"/>
        </w:numPr>
        <w:spacing w:line="240" w:lineRule="auto"/>
        <w:ind w:hanging="720"/>
        <w:contextualSpacing w:val="0"/>
        <w:rPr>
          <w:rFonts w:ascii="Times" w:hAnsi="Times" w:cs="Times"/>
          <w:sz w:val="24"/>
          <w:szCs w:val="24"/>
        </w:rPr>
      </w:pPr>
      <w:r w:rsidRPr="002F638C">
        <w:rPr>
          <w:rFonts w:ascii="Times" w:hAnsi="Times" w:cs="Times"/>
          <w:sz w:val="24"/>
          <w:szCs w:val="24"/>
        </w:rPr>
        <w:t>Use Case #23 – Add actions to a batch, for example when they racked, bottled, filtered etc.</w:t>
      </w:r>
    </w:p>
    <w:p w:rsidR="00113F0F" w:rsidRPr="009055B6" w:rsidRDefault="00113F0F" w:rsidP="00113F0F">
      <w:pPr>
        <w:ind w:left="720"/>
        <w:rPr>
          <w:rFonts w:ascii="Times" w:hAnsi="Times" w:cs="Times"/>
        </w:rPr>
      </w:pPr>
      <w:r w:rsidRPr="009055B6">
        <w:rPr>
          <w:rFonts w:ascii="Times" w:hAnsi="Times" w:cs="Times"/>
        </w:rPr>
        <w:t>While working on a batch, the user will need to record what actions they have performed.</w:t>
      </w:r>
      <w:ins w:id="162" w:author="Gregg" w:date="2013-07-07T00:52:00Z">
        <w:r>
          <w:rPr>
            <w:rFonts w:ascii="Times" w:hAnsi="Times" w:cs="Times"/>
          </w:rPr>
          <w:t xml:space="preserve"> </w:t>
        </w:r>
      </w:ins>
      <w:r w:rsidRPr="009055B6">
        <w:rPr>
          <w:rFonts w:ascii="Times" w:hAnsi="Times" w:cs="Times"/>
        </w:rPr>
        <w:t xml:space="preserve"> They will select the batch and then choose update. </w:t>
      </w:r>
      <w:r>
        <w:rPr>
          <w:rFonts w:ascii="Times" w:hAnsi="Times" w:cs="Times"/>
        </w:rPr>
        <w:t xml:space="preserve"> </w:t>
      </w:r>
      <w:r w:rsidRPr="009055B6">
        <w:rPr>
          <w:rFonts w:ascii="Times" w:hAnsi="Times" w:cs="Times"/>
        </w:rPr>
        <w:t xml:space="preserve">From here, they will choose the action performed and add notes. </w:t>
      </w:r>
      <w:r>
        <w:rPr>
          <w:rFonts w:ascii="Times" w:hAnsi="Times" w:cs="Times"/>
        </w:rPr>
        <w:t xml:space="preserve"> </w:t>
      </w:r>
      <w:r w:rsidRPr="009055B6">
        <w:rPr>
          <w:rFonts w:ascii="Times" w:hAnsi="Times" w:cs="Times"/>
        </w:rPr>
        <w:t>The action will be record by the system along with a timestamp.</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lastRenderedPageBreak/>
        <w:t>Use Case #24 – View actions performed on a batch</w:t>
      </w:r>
    </w:p>
    <w:p w:rsidR="00113F0F" w:rsidRPr="009055B6" w:rsidRDefault="00113F0F" w:rsidP="00113F0F">
      <w:pPr>
        <w:ind w:left="720"/>
        <w:rPr>
          <w:rFonts w:ascii="Times" w:hAnsi="Times" w:cs="Times"/>
        </w:rPr>
      </w:pPr>
      <w:r w:rsidRPr="009055B6">
        <w:rPr>
          <w:rFonts w:ascii="Times" w:hAnsi="Times" w:cs="Times"/>
        </w:rPr>
        <w:t>The user may want to look up what actions they have performed on a batch and when.  They will select the batch and then choose view.  From here, they will choose to view the action history of the batch.  Each action will be displayed in chronological order along with any notes.</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#25 – User can delete batch</w:t>
      </w:r>
      <w:ins w:id="163" w:author="Gregg" w:date="2013-06-25T17:12:00Z">
        <w:r>
          <w:rPr>
            <w:rFonts w:ascii="Times" w:hAnsi="Times" w:cs="Times"/>
            <w:sz w:val="24"/>
            <w:szCs w:val="24"/>
          </w:rPr>
          <w:t xml:space="preserve">  </w:t>
        </w:r>
        <w:r>
          <w:rPr>
            <w:rFonts w:ascii="Times" w:hAnsi="Times" w:cs="Times"/>
            <w:color w:val="FF0000"/>
            <w:sz w:val="24"/>
            <w:szCs w:val="24"/>
          </w:rPr>
          <w:t>BAT 06 - 07</w:t>
        </w:r>
      </w:ins>
      <w:ins w:id="164" w:author="Dave" w:date="2013-06-25T10:04:00Z">
        <w:del w:id="165" w:author="Gregg" w:date="2013-06-25T17:12:00Z">
          <w:r w:rsidDel="00E43679">
            <w:rPr>
              <w:rFonts w:ascii="Times" w:hAnsi="Times" w:cs="Times"/>
              <w:sz w:val="24"/>
              <w:szCs w:val="24"/>
            </w:rPr>
            <w:delText xml:space="preserve">  </w:delText>
          </w:r>
        </w:del>
      </w:ins>
    </w:p>
    <w:p w:rsidR="00113F0F" w:rsidRPr="00AB1883" w:rsidRDefault="00113F0F" w:rsidP="00113F0F">
      <w:pPr>
        <w:ind w:left="720"/>
        <w:rPr>
          <w:rFonts w:ascii="Times" w:hAnsi="Times" w:cs="Times"/>
        </w:rPr>
      </w:pPr>
      <w:r w:rsidRPr="00AB1883">
        <w:rPr>
          <w:rFonts w:ascii="Times" w:hAnsi="Times" w:cs="Times"/>
        </w:rPr>
        <w:t>When a user is done with a batch</w:t>
      </w:r>
      <w:ins w:id="166" w:author="Gregg" w:date="2013-06-25T17:20:00Z">
        <w:r>
          <w:rPr>
            <w:rFonts w:ascii="Times" w:hAnsi="Times" w:cs="Times"/>
          </w:rPr>
          <w:t>,</w:t>
        </w:r>
      </w:ins>
      <w:r w:rsidRPr="00AB1883">
        <w:rPr>
          <w:rFonts w:ascii="Times" w:hAnsi="Times" w:cs="Times"/>
        </w:rPr>
        <w:t xml:space="preserve"> and no longer wants the batch to exist, the user will select to delete the batch.  Next the system will confirm that the user does in fact want to delete the batch</w:t>
      </w:r>
      <w:del w:id="167" w:author="Gregg" w:date="2013-06-25T17:13:00Z">
        <w:r w:rsidRPr="00AB1883" w:rsidDel="00FE7814">
          <w:rPr>
            <w:rFonts w:ascii="Times" w:hAnsi="Times" w:cs="Times"/>
          </w:rPr>
          <w:delText>,</w:delText>
        </w:r>
      </w:del>
      <w:ins w:id="168" w:author="Gregg" w:date="2013-06-25T17:13:00Z">
        <w:r>
          <w:rPr>
            <w:rFonts w:ascii="Times" w:hAnsi="Times" w:cs="Times"/>
          </w:rPr>
          <w:t>.</w:t>
        </w:r>
        <w:r w:rsidRPr="00FE7814">
          <w:rPr>
            <w:rFonts w:ascii="Times" w:hAnsi="Times" w:cs="Times"/>
          </w:rPr>
          <w:t xml:space="preserve"> </w:t>
        </w:r>
        <w:r>
          <w:rPr>
            <w:rFonts w:ascii="Times" w:hAnsi="Times" w:cs="Times"/>
          </w:rPr>
          <w:t>If</w:t>
        </w:r>
      </w:ins>
      <w:del w:id="169" w:author="Gregg" w:date="2013-06-25T17:13:00Z">
        <w:r w:rsidRPr="00AB1883" w:rsidDel="00FE7814">
          <w:rPr>
            <w:rFonts w:ascii="Times" w:hAnsi="Times" w:cs="Times"/>
          </w:rPr>
          <w:delText xml:space="preserve">via a pop-up confirmation box, and </w:delText>
        </w:r>
      </w:del>
      <w:ins w:id="170" w:author="Gregg" w:date="2013-06-25T17:13:00Z">
        <w:r>
          <w:rPr>
            <w:rFonts w:ascii="Times" w:hAnsi="Times" w:cs="Times"/>
          </w:rPr>
          <w:t xml:space="preserve"> </w:t>
        </w:r>
      </w:ins>
      <w:r w:rsidRPr="00AB1883">
        <w:rPr>
          <w:rFonts w:ascii="Times" w:hAnsi="Times" w:cs="Times"/>
        </w:rPr>
        <w:t xml:space="preserve">the user </w:t>
      </w:r>
      <w:del w:id="171" w:author="Gregg" w:date="2013-06-25T17:14:00Z">
        <w:r w:rsidRPr="00AB1883" w:rsidDel="00FE7814">
          <w:rPr>
            <w:rFonts w:ascii="Times" w:hAnsi="Times" w:cs="Times"/>
          </w:rPr>
          <w:delText xml:space="preserve">will </w:delText>
        </w:r>
      </w:del>
      <w:r w:rsidRPr="00AB1883">
        <w:rPr>
          <w:rFonts w:ascii="Times" w:hAnsi="Times" w:cs="Times"/>
        </w:rPr>
        <w:t>confirm</w:t>
      </w:r>
      <w:ins w:id="172" w:author="Gregg" w:date="2013-06-25T17:14:00Z">
        <w:r>
          <w:rPr>
            <w:rFonts w:ascii="Times" w:hAnsi="Times" w:cs="Times"/>
          </w:rPr>
          <w:t>s, the batch along with all associated saved data (Notes, Measurements, Ratings, etc…) will be deleted.</w:t>
        </w:r>
      </w:ins>
      <w:del w:id="173" w:author="Gregg" w:date="2013-06-25T17:14:00Z">
        <w:r w:rsidRPr="00AB1883" w:rsidDel="00FE7814">
          <w:rPr>
            <w:rFonts w:ascii="Times" w:hAnsi="Times" w:cs="Times"/>
          </w:rPr>
          <w:delText>.</w:delText>
        </w:r>
      </w:del>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#26 – User can add any ingredients to a batch</w:t>
      </w:r>
    </w:p>
    <w:p w:rsidR="00113F0F" w:rsidRPr="00AB1883" w:rsidRDefault="00113F0F" w:rsidP="00113F0F">
      <w:pPr>
        <w:ind w:left="720"/>
        <w:rPr>
          <w:rFonts w:ascii="Times" w:hAnsi="Times" w:cs="Times"/>
        </w:rPr>
      </w:pPr>
      <w:r w:rsidRPr="00AB1883">
        <w:rPr>
          <w:rFonts w:ascii="Times" w:hAnsi="Times" w:cs="Times"/>
        </w:rPr>
        <w:t>A user will add many ingredients to a batch. For every ingredient, there will be specific attributes the users will add.  Examples of what would be required for each ingredient include:</w:t>
      </w:r>
    </w:p>
    <w:p w:rsidR="00113F0F" w:rsidRPr="00AB1883" w:rsidRDefault="00113F0F" w:rsidP="00113F0F">
      <w:pPr>
        <w:pStyle w:val="ListParagraph"/>
        <w:numPr>
          <w:ilvl w:val="0"/>
          <w:numId w:val="8"/>
        </w:numPr>
        <w:spacing w:after="0" w:line="240" w:lineRule="auto"/>
        <w:rPr>
          <w:rFonts w:ascii="Times" w:hAnsi="Times" w:cs="Times"/>
        </w:rPr>
      </w:pPr>
      <w:r w:rsidRPr="00AB1883">
        <w:rPr>
          <w:rFonts w:ascii="Times" w:hAnsi="Times" w:cs="Times"/>
        </w:rPr>
        <w:t>Name</w:t>
      </w:r>
    </w:p>
    <w:p w:rsidR="00113F0F" w:rsidRPr="00AB1883" w:rsidRDefault="00113F0F" w:rsidP="00113F0F">
      <w:pPr>
        <w:pStyle w:val="ListParagraph"/>
        <w:numPr>
          <w:ilvl w:val="0"/>
          <w:numId w:val="8"/>
        </w:numPr>
        <w:spacing w:after="0" w:line="240" w:lineRule="auto"/>
        <w:rPr>
          <w:rFonts w:ascii="Times" w:hAnsi="Times" w:cs="Times"/>
        </w:rPr>
      </w:pPr>
      <w:r w:rsidRPr="00AB1883">
        <w:rPr>
          <w:rFonts w:ascii="Times" w:hAnsi="Times" w:cs="Times"/>
        </w:rPr>
        <w:t>Type</w:t>
      </w:r>
    </w:p>
    <w:p w:rsidR="00113F0F" w:rsidRPr="00AB1883" w:rsidRDefault="00113F0F" w:rsidP="00113F0F">
      <w:pPr>
        <w:pStyle w:val="ListParagraph"/>
        <w:numPr>
          <w:ilvl w:val="0"/>
          <w:numId w:val="8"/>
        </w:numPr>
        <w:spacing w:after="0" w:line="240" w:lineRule="auto"/>
        <w:rPr>
          <w:rFonts w:ascii="Times" w:hAnsi="Times" w:cs="Times"/>
        </w:rPr>
      </w:pPr>
      <w:r w:rsidRPr="00AB1883">
        <w:rPr>
          <w:rFonts w:ascii="Times" w:hAnsi="Times" w:cs="Times"/>
        </w:rPr>
        <w:t>Quantity</w:t>
      </w:r>
    </w:p>
    <w:p w:rsidR="00113F0F" w:rsidRPr="00AB1883" w:rsidRDefault="00113F0F" w:rsidP="00113F0F">
      <w:pPr>
        <w:pStyle w:val="ListParagraph"/>
        <w:numPr>
          <w:ilvl w:val="0"/>
          <w:numId w:val="8"/>
        </w:numPr>
        <w:spacing w:after="0" w:line="240" w:lineRule="auto"/>
        <w:rPr>
          <w:rFonts w:ascii="Times" w:hAnsi="Times" w:cs="Times"/>
        </w:rPr>
      </w:pPr>
      <w:r w:rsidRPr="00AB1883">
        <w:rPr>
          <w:rFonts w:ascii="Times" w:hAnsi="Times" w:cs="Times"/>
        </w:rPr>
        <w:t>Supplier</w:t>
      </w:r>
    </w:p>
    <w:p w:rsidR="00113F0F" w:rsidRPr="00AB1883" w:rsidRDefault="00113F0F" w:rsidP="00113F0F">
      <w:pPr>
        <w:pStyle w:val="ListParagraph"/>
        <w:numPr>
          <w:ilvl w:val="0"/>
          <w:numId w:val="8"/>
        </w:numPr>
        <w:spacing w:line="240" w:lineRule="auto"/>
        <w:rPr>
          <w:rFonts w:ascii="Times" w:hAnsi="Times" w:cs="Times"/>
        </w:rPr>
      </w:pPr>
      <w:r w:rsidRPr="00AB1883">
        <w:rPr>
          <w:rFonts w:ascii="Times" w:hAnsi="Times" w:cs="Times"/>
        </w:rPr>
        <w:t>Notes</w:t>
      </w:r>
    </w:p>
    <w:p w:rsidR="00113F0F" w:rsidRPr="00AD052D" w:rsidRDefault="00113F0F" w:rsidP="00113F0F">
      <w:pPr>
        <w:ind w:left="720"/>
        <w:rPr>
          <w:rFonts w:ascii="Times" w:hAnsi="Times" w:cs="Times"/>
          <w:sz w:val="24"/>
          <w:szCs w:val="24"/>
        </w:rPr>
      </w:pPr>
      <w:r w:rsidRPr="00AD052D">
        <w:rPr>
          <w:rFonts w:ascii="Times" w:hAnsi="Times" w:cs="Times"/>
          <w:sz w:val="24"/>
          <w:szCs w:val="24"/>
        </w:rPr>
        <w:t>Once the ingredient attributes have been input, the user saves the ingredient and its attributes</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#27 – User can remove ingredients from a batch</w:t>
      </w:r>
    </w:p>
    <w:p w:rsidR="00113F0F" w:rsidRPr="00AB1883" w:rsidRDefault="00113F0F" w:rsidP="00113F0F">
      <w:pPr>
        <w:ind w:left="720"/>
        <w:rPr>
          <w:rFonts w:ascii="Times" w:hAnsi="Times" w:cs="Times"/>
        </w:rPr>
      </w:pPr>
      <w:r w:rsidRPr="00AB1883">
        <w:rPr>
          <w:rFonts w:ascii="Times" w:hAnsi="Times" w:cs="Times"/>
        </w:rPr>
        <w:t xml:space="preserve">When a user no longer wants certain ingredients in a batch, they have the ability to delete specific ingredients from the batch.  They check the ingredients they want to remove and then click the remove ingredients button.  </w:t>
      </w:r>
      <w:del w:id="174" w:author="Gregg" w:date="2013-07-15T18:31:00Z">
        <w:r w:rsidRPr="00AB1883" w:rsidDel="00D027FD">
          <w:rPr>
            <w:rFonts w:ascii="Times" w:hAnsi="Times" w:cs="Times"/>
          </w:rPr>
          <w:delText>Next</w:delText>
        </w:r>
      </w:del>
      <w:ins w:id="175" w:author="Gregg" w:date="2013-07-15T18:31:00Z">
        <w:r w:rsidRPr="00AB1883">
          <w:rPr>
            <w:rFonts w:ascii="Times" w:hAnsi="Times" w:cs="Times"/>
          </w:rPr>
          <w:t>Next,</w:t>
        </w:r>
      </w:ins>
      <w:r w:rsidRPr="00AB1883">
        <w:rPr>
          <w:rFonts w:ascii="Times" w:hAnsi="Times" w:cs="Times"/>
        </w:rPr>
        <w:t xml:space="preserve"> the system displays a confirmation box, via a pop-up, asking the user if they are sure they want to remove the ingredients.  If the user agrees, they will confirm their selection by clicking the OK button.</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#28 – User can view their inventory</w:t>
      </w:r>
    </w:p>
    <w:p w:rsidR="00113F0F" w:rsidRPr="00AB1883" w:rsidRDefault="00113F0F" w:rsidP="00113F0F">
      <w:pPr>
        <w:pStyle w:val="ListParagraph"/>
        <w:contextualSpacing w:val="0"/>
        <w:rPr>
          <w:rFonts w:ascii="Times" w:hAnsi="Times" w:cs="Times"/>
        </w:rPr>
      </w:pPr>
      <w:r w:rsidRPr="00AB1883">
        <w:rPr>
          <w:rFonts w:ascii="Times" w:hAnsi="Times" w:cs="Times"/>
        </w:rPr>
        <w:t xml:space="preserve">User can inventory amount and type (ex. 12 bottles, 4 gallons) </w:t>
      </w:r>
    </w:p>
    <w:p w:rsidR="00113F0F" w:rsidRPr="00AB1883" w:rsidRDefault="00113F0F" w:rsidP="00113F0F">
      <w:pPr>
        <w:pStyle w:val="ListParagraph"/>
        <w:contextualSpacing w:val="0"/>
        <w:rPr>
          <w:rFonts w:ascii="Times" w:hAnsi="Times" w:cs="Times"/>
        </w:rPr>
      </w:pPr>
      <w:r w:rsidRPr="00AB1883">
        <w:rPr>
          <w:rFonts w:ascii="Times" w:hAnsi="Times" w:cs="Times"/>
        </w:rPr>
        <w:t>A user selects to view their inventory.  Upon the selection of the view inventory page, the inventory displays and the user can see the various items in their inventory.  This will help the user decide whether or not they have too many or too few ingredients.</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#29 – Add recipes</w:t>
      </w:r>
    </w:p>
    <w:p w:rsidR="00113F0F" w:rsidRPr="00AB1883" w:rsidRDefault="00113F0F" w:rsidP="00113F0F">
      <w:pPr>
        <w:ind w:left="720"/>
        <w:rPr>
          <w:rFonts w:ascii="Times" w:hAnsi="Times" w:cs="Times"/>
        </w:rPr>
      </w:pPr>
      <w:r w:rsidRPr="00AB1883">
        <w:rPr>
          <w:rFonts w:ascii="Times" w:hAnsi="Times" w:cs="Times"/>
        </w:rPr>
        <w:t>At a certain point in time, the user will add a new recipe.  Once he figures out he wants to add a recipe, they complete the associated attributes of the recipe.  Once the recipe and its applicable attributes have been added, the user saves the new recipe</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#30 – View Recipes</w:t>
      </w:r>
    </w:p>
    <w:p w:rsidR="00113F0F" w:rsidRPr="00AB1883" w:rsidRDefault="00113F0F" w:rsidP="00113F0F">
      <w:pPr>
        <w:ind w:left="720"/>
        <w:rPr>
          <w:rFonts w:ascii="Times" w:hAnsi="Times" w:cs="Times"/>
        </w:rPr>
      </w:pPr>
      <w:r w:rsidRPr="00AB1883">
        <w:rPr>
          <w:rFonts w:ascii="Times" w:hAnsi="Times" w:cs="Times"/>
        </w:rPr>
        <w:lastRenderedPageBreak/>
        <w:t>A user clicks the view recipes button.  The recipes which have already been created are then displayed on the screen.</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#31 – Delete recipe</w:t>
      </w:r>
    </w:p>
    <w:p w:rsidR="00113F0F" w:rsidRPr="00AB1883" w:rsidRDefault="00113F0F" w:rsidP="00113F0F">
      <w:pPr>
        <w:ind w:left="720"/>
        <w:rPr>
          <w:rFonts w:ascii="Times" w:hAnsi="Times" w:cs="Times"/>
        </w:rPr>
      </w:pPr>
      <w:r w:rsidRPr="00AB1883">
        <w:rPr>
          <w:rFonts w:ascii="Times" w:hAnsi="Times" w:cs="Times"/>
        </w:rPr>
        <w:t>When a user no longer wants certain recipes, they have the ability to delete specific recipes, by selecting remove recipe.  Next the system, via a pop-up box will ask if the user does in fact want to delete the recipe. If the user agrees, they will confirm their selection by clicking the OK button.</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#32 – Start a new batch from a recipe</w:t>
      </w:r>
    </w:p>
    <w:p w:rsidR="00113F0F" w:rsidRPr="00C12748" w:rsidRDefault="00113F0F" w:rsidP="00113F0F">
      <w:pPr>
        <w:ind w:left="720"/>
        <w:rPr>
          <w:rFonts w:ascii="Times" w:hAnsi="Times" w:cs="Times"/>
        </w:rPr>
      </w:pPr>
      <w:r w:rsidRPr="00C12748">
        <w:rPr>
          <w:rFonts w:ascii="Times" w:hAnsi="Times" w:cs="Times"/>
        </w:rPr>
        <w:t>A user wants to start a new batch. One way he or she can start a batch is by using other recipes to help create the new batch.  She selects previously created recipes to incorporate to a new batch.  Once the new recipe is in the new batch, the user clicks the Save Batch button.</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#33 – Add reminder</w:t>
      </w:r>
    </w:p>
    <w:p w:rsidR="00113F0F" w:rsidRPr="00C12748" w:rsidRDefault="00113F0F" w:rsidP="00113F0F">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reminder on batch]</w:t>
      </w:r>
    </w:p>
    <w:p w:rsidR="00113F0F" w:rsidRPr="00C12748" w:rsidRDefault="00113F0F" w:rsidP="00113F0F">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contextualSpacing w:val="0"/>
        <w:rPr>
          <w:rFonts w:ascii="Times" w:hAnsi="Times" w:cs="Times"/>
        </w:rPr>
      </w:pPr>
      <w:r w:rsidRPr="00C12748">
        <w:rPr>
          <w:rFonts w:ascii="Times" w:hAnsi="Times" w:cs="Times"/>
        </w:rPr>
        <w:t>The user will select the reminders option.  The reminders form will be presented to the user with the batch option automatically selected.  The user will enter the reminder date and time along with a description and optional notes.  When complete, the user will submit their data to the server.  The reminder will then be associated with the batch and show on the general reminders screen.  If the reminder is cancelled, any entered data will not be saved.</w:t>
      </w:r>
    </w:p>
    <w:p w:rsidR="00113F0F" w:rsidRPr="00C12748" w:rsidRDefault="00113F0F" w:rsidP="00113F0F">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general reminder]</w:t>
      </w:r>
    </w:p>
    <w:p w:rsidR="00113F0F" w:rsidRPr="00C12748" w:rsidRDefault="00113F0F" w:rsidP="00113F0F">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w:hAnsi="Times" w:cs="Times"/>
        </w:rPr>
      </w:pPr>
      <w:r w:rsidRPr="00C12748">
        <w:rPr>
          <w:rFonts w:ascii="Times" w:hAnsi="Times" w:cs="Times"/>
        </w:rPr>
        <w:t>The user will select the reminders screen.  They will enter the reminder date and time along with a reminder description.  They may optionally add notes to the reminder and associate a batch.  When complete, the user will submit their data to the server.  If the reminder is cancelled, any entered data will not be saved.</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#34 – Add batch to cellar inventory</w:t>
      </w:r>
    </w:p>
    <w:p w:rsidR="00113F0F" w:rsidRPr="00C12748" w:rsidRDefault="00113F0F" w:rsidP="00113F0F">
      <w:pPr>
        <w:ind w:left="720"/>
        <w:rPr>
          <w:rFonts w:ascii="Times" w:hAnsi="Times" w:cs="Times"/>
        </w:rPr>
      </w:pPr>
      <w:r w:rsidRPr="00C12748">
        <w:rPr>
          <w:rFonts w:ascii="Times" w:hAnsi="Times" w:cs="Times"/>
        </w:rPr>
        <w:t>The user navigates to the inventory screen and selects the Add Batch option.  The system then prompts the user to enter the bottling date, quantity, and volume.  When complete, the user submits the information and the system prompts them to let them know their information has been recorded.</w:t>
      </w:r>
    </w:p>
    <w:p w:rsidR="00113F0F" w:rsidRPr="00AB1883" w:rsidRDefault="00113F0F" w:rsidP="00113F0F">
      <w:pPr>
        <w:pStyle w:val="ListParagraph"/>
        <w:numPr>
          <w:ilvl w:val="0"/>
          <w:numId w:val="7"/>
        </w:numPr>
        <w:spacing w:after="0" w:line="240" w:lineRule="auto"/>
        <w:ind w:left="1080"/>
        <w:rPr>
          <w:rFonts w:ascii="Times" w:hAnsi="Times" w:cs="Times"/>
        </w:rPr>
      </w:pPr>
      <w:r w:rsidRPr="00AB1883">
        <w:rPr>
          <w:rFonts w:ascii="Times" w:hAnsi="Times" w:cs="Times"/>
        </w:rPr>
        <w:t>Bottling date</w:t>
      </w:r>
    </w:p>
    <w:p w:rsidR="00113F0F" w:rsidRPr="00AB1883" w:rsidRDefault="00113F0F" w:rsidP="00113F0F">
      <w:pPr>
        <w:pStyle w:val="ListParagraph"/>
        <w:numPr>
          <w:ilvl w:val="0"/>
          <w:numId w:val="7"/>
        </w:numPr>
        <w:spacing w:after="0" w:line="240" w:lineRule="auto"/>
        <w:ind w:left="1080"/>
        <w:rPr>
          <w:rFonts w:ascii="Times" w:hAnsi="Times" w:cs="Times"/>
        </w:rPr>
      </w:pPr>
      <w:r w:rsidRPr="00AB1883">
        <w:rPr>
          <w:rFonts w:ascii="Times" w:hAnsi="Times" w:cs="Times"/>
        </w:rPr>
        <w:t>Bottle quantity</w:t>
      </w:r>
    </w:p>
    <w:p w:rsidR="00113F0F" w:rsidRPr="00AB1883" w:rsidRDefault="00113F0F" w:rsidP="00113F0F">
      <w:pPr>
        <w:pStyle w:val="ListParagraph"/>
        <w:numPr>
          <w:ilvl w:val="0"/>
          <w:numId w:val="7"/>
        </w:numPr>
        <w:ind w:left="1080"/>
        <w:contextualSpacing w:val="0"/>
        <w:rPr>
          <w:rFonts w:ascii="Times" w:hAnsi="Times" w:cs="Times"/>
        </w:rPr>
      </w:pPr>
      <w:r w:rsidRPr="00AB1883">
        <w:rPr>
          <w:rFonts w:ascii="Times" w:hAnsi="Times" w:cs="Times"/>
        </w:rPr>
        <w:t>Bottle volume</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#35 – Search inventory</w:t>
      </w:r>
    </w:p>
    <w:p w:rsidR="00113F0F" w:rsidRPr="00C12748" w:rsidRDefault="00113F0F" w:rsidP="00113F0F">
      <w:pPr>
        <w:ind w:left="720"/>
        <w:rPr>
          <w:rFonts w:ascii="Times" w:hAnsi="Times" w:cs="Times"/>
        </w:rPr>
      </w:pPr>
      <w:r w:rsidRPr="00C12748">
        <w:rPr>
          <w:rFonts w:ascii="Times" w:hAnsi="Times" w:cs="Times"/>
        </w:rPr>
        <w:t xml:space="preserve">The user navigates to the inventory screen and selects the search option.  They then enter their search criteria, such as bottling date range, quantity available, or volume available.  The user then selects the search action, which searches the available inventory using the criteria specified.  If no search </w:t>
      </w:r>
      <w:del w:id="176" w:author="Gregg" w:date="2013-06-25T17:20:00Z">
        <w:r w:rsidRPr="00C12748" w:rsidDel="007D25FA">
          <w:rPr>
            <w:rFonts w:ascii="Times" w:hAnsi="Times" w:cs="Times"/>
          </w:rPr>
          <w:delText>criteria has</w:delText>
        </w:r>
      </w:del>
      <w:ins w:id="177" w:author="Gregg" w:date="2013-06-25T17:20:00Z">
        <w:r w:rsidRPr="00C12748">
          <w:rPr>
            <w:rFonts w:ascii="Times" w:hAnsi="Times" w:cs="Times"/>
          </w:rPr>
          <w:t>criterion has</w:t>
        </w:r>
      </w:ins>
      <w:r w:rsidRPr="00C12748">
        <w:rPr>
          <w:rFonts w:ascii="Times" w:hAnsi="Times" w:cs="Times"/>
        </w:rPr>
        <w:t xml:space="preserve"> been specified, then the search action will not be active.</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#36 – Search ingredients</w:t>
      </w:r>
    </w:p>
    <w:p w:rsidR="00113F0F" w:rsidRPr="00C12748" w:rsidRDefault="00113F0F" w:rsidP="00113F0F">
      <w:pPr>
        <w:ind w:left="720"/>
        <w:rPr>
          <w:rFonts w:ascii="Times" w:hAnsi="Times" w:cs="Times"/>
        </w:rPr>
      </w:pPr>
      <w:r w:rsidRPr="00C12748">
        <w:rPr>
          <w:rFonts w:ascii="Times" w:hAnsi="Times" w:cs="Times"/>
        </w:rPr>
        <w:lastRenderedPageBreak/>
        <w:t xml:space="preserve">The user navigates to the ingredients screen and selects the search option.  They then enter their search criteria, such as hop or grape type, malt type, etc.  For instance, “malt” would show all malts while “Belgian pilsner malt” would only show Belgian pilsner malts.  When submitted, the system shows the user a list of all matching ingredients found.  If no search </w:t>
      </w:r>
      <w:del w:id="178" w:author="Gregg" w:date="2013-06-25T17:20:00Z">
        <w:r w:rsidRPr="00C12748" w:rsidDel="00B60FA6">
          <w:rPr>
            <w:rFonts w:ascii="Times" w:hAnsi="Times" w:cs="Times"/>
          </w:rPr>
          <w:delText>criteria has</w:delText>
        </w:r>
      </w:del>
      <w:ins w:id="179" w:author="Gregg" w:date="2013-06-25T17:20:00Z">
        <w:r w:rsidRPr="00C12748">
          <w:rPr>
            <w:rFonts w:ascii="Times" w:hAnsi="Times" w:cs="Times"/>
          </w:rPr>
          <w:t>criterion has</w:t>
        </w:r>
      </w:ins>
      <w:r w:rsidRPr="00C12748">
        <w:rPr>
          <w:rFonts w:ascii="Times" w:hAnsi="Times" w:cs="Times"/>
        </w:rPr>
        <w:t xml:space="preserve"> been entered, then the search action will not be active.</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#37 – Share batch information</w:t>
      </w:r>
    </w:p>
    <w:p w:rsidR="00113F0F" w:rsidRPr="00C12748" w:rsidRDefault="00113F0F" w:rsidP="00113F0F">
      <w:pPr>
        <w:ind w:left="720"/>
        <w:rPr>
          <w:rFonts w:ascii="Times" w:hAnsi="Times" w:cs="Times"/>
        </w:rPr>
      </w:pPr>
      <w:r w:rsidRPr="00C12748">
        <w:rPr>
          <w:rFonts w:ascii="Times" w:hAnsi="Times" w:cs="Times"/>
        </w:rPr>
        <w:t>The user navigates to the batch they would like to share and selects the share action.  The system then asks the user for the email address or user name of the user they would like to share with.  If a user name is selected, then the system will send an email to the user the batch has been shared with notifying them of the shared batch.  If an email address is used, then an email will be sent to the specified email address notifying the user that the batch has been shared with them.  If the user is already a user of the system, then they will see the batch the next time they log in.  Otherwise, the user must sign up before they can see the shared batch.</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#38 – Rate batch</w:t>
      </w:r>
    </w:p>
    <w:p w:rsidR="00113F0F" w:rsidRPr="00C12748" w:rsidRDefault="00113F0F" w:rsidP="00113F0F">
      <w:pPr>
        <w:ind w:left="720"/>
        <w:rPr>
          <w:rFonts w:ascii="Times" w:hAnsi="Times" w:cs="Times"/>
        </w:rPr>
      </w:pPr>
      <w:r w:rsidRPr="00C12748">
        <w:rPr>
          <w:rFonts w:ascii="Times" w:hAnsi="Times" w:cs="Times"/>
        </w:rPr>
        <w:t>The user navigates to the batch they would like to rate.  The user selects the rate option and then rates the batch on a scale of 0 to 100.  When finished, they submit their rating, which records their value and associated it with the selected batch.</w:t>
      </w:r>
    </w:p>
    <w:p w:rsidR="00113F0F" w:rsidRPr="002F638C" w:rsidRDefault="00113F0F" w:rsidP="00113F0F">
      <w:pPr>
        <w:pStyle w:val="ListParagraph"/>
        <w:numPr>
          <w:ilvl w:val="0"/>
          <w:numId w:val="9"/>
        </w:numPr>
        <w:spacing w:line="240" w:lineRule="auto"/>
        <w:ind w:left="360"/>
        <w:contextualSpacing w:val="0"/>
        <w:rPr>
          <w:rFonts w:ascii="Times" w:hAnsi="Times" w:cs="Times"/>
          <w:sz w:val="24"/>
          <w:szCs w:val="24"/>
        </w:rPr>
      </w:pPr>
      <w:r w:rsidRPr="002F638C">
        <w:rPr>
          <w:rFonts w:ascii="Times" w:hAnsi="Times" w:cs="Times"/>
          <w:sz w:val="24"/>
          <w:szCs w:val="24"/>
        </w:rPr>
        <w:t>Use Case #39 – Comment on batch</w:t>
      </w:r>
    </w:p>
    <w:p w:rsidR="00113F0F" w:rsidRDefault="00113F0F" w:rsidP="00113F0F">
      <w:pPr>
        <w:ind w:left="720"/>
        <w:rPr>
          <w:ins w:id="180" w:author="Gregg" w:date="2013-07-06T23:47:00Z"/>
          <w:rFonts w:ascii="Times" w:hAnsi="Times" w:cs="Times"/>
        </w:rPr>
      </w:pPr>
      <w:r w:rsidRPr="00C12748">
        <w:rPr>
          <w:rFonts w:ascii="Times" w:hAnsi="Times" w:cs="Times"/>
        </w:rPr>
        <w:t>The user navigates to the batch they would like to comment on.  The user selects the comment option and enters their comment, which must be between 1 and 256 characters in length.  When complete, the user submits their comment, which associates it with the selected batch.</w:t>
      </w:r>
    </w:p>
    <w:p w:rsidR="00113F0F" w:rsidRPr="00B642F6" w:rsidRDefault="00113F0F" w:rsidP="00113F0F">
      <w:pPr>
        <w:pStyle w:val="ListParagraph"/>
        <w:numPr>
          <w:ilvl w:val="0"/>
          <w:numId w:val="9"/>
        </w:numPr>
        <w:spacing w:line="240" w:lineRule="auto"/>
        <w:ind w:left="360"/>
        <w:contextualSpacing w:val="0"/>
        <w:rPr>
          <w:ins w:id="181" w:author="Gregg" w:date="2013-07-06T23:48:00Z"/>
          <w:rFonts w:ascii="Times" w:hAnsi="Times" w:cs="Times"/>
          <w:sz w:val="24"/>
          <w:szCs w:val="24"/>
        </w:rPr>
      </w:pPr>
      <w:ins w:id="182" w:author="Gregg" w:date="2013-07-06T23:48:00Z">
        <w:r>
          <w:rPr>
            <w:rFonts w:ascii="Times" w:hAnsi="Times" w:cs="Times"/>
            <w:sz w:val="24"/>
            <w:szCs w:val="24"/>
          </w:rPr>
          <w:t>Use Case #</w:t>
        </w:r>
        <w:r w:rsidRPr="002F638C">
          <w:rPr>
            <w:rFonts w:ascii="Times" w:hAnsi="Times" w:cs="Times"/>
            <w:sz w:val="24"/>
            <w:szCs w:val="24"/>
          </w:rPr>
          <w:t>4</w:t>
        </w:r>
        <w:r>
          <w:rPr>
            <w:rFonts w:ascii="Times" w:hAnsi="Times" w:cs="Times"/>
            <w:sz w:val="24"/>
            <w:szCs w:val="24"/>
          </w:rPr>
          <w:t>0</w:t>
        </w:r>
        <w:r w:rsidRPr="002F638C">
          <w:rPr>
            <w:rFonts w:ascii="Times" w:hAnsi="Times" w:cs="Times"/>
            <w:sz w:val="24"/>
            <w:szCs w:val="24"/>
          </w:rPr>
          <w:t xml:space="preserve"> – User can </w:t>
        </w:r>
        <w:r>
          <w:rPr>
            <w:rFonts w:ascii="Times" w:hAnsi="Times" w:cs="Times"/>
            <w:sz w:val="24"/>
            <w:szCs w:val="24"/>
          </w:rPr>
          <w:t>edit</w:t>
        </w:r>
        <w:r w:rsidRPr="002F638C">
          <w:rPr>
            <w:rFonts w:ascii="Times" w:hAnsi="Times" w:cs="Times"/>
            <w:sz w:val="24"/>
            <w:szCs w:val="24"/>
          </w:rPr>
          <w:t xml:space="preserve"> notes</w:t>
        </w:r>
        <w:r>
          <w:rPr>
            <w:rFonts w:ascii="Times" w:hAnsi="Times" w:cs="Times"/>
            <w:sz w:val="24"/>
            <w:szCs w:val="24"/>
          </w:rPr>
          <w:t xml:space="preserve"> about a batch  </w:t>
        </w:r>
        <w:r>
          <w:rPr>
            <w:rFonts w:ascii="Times" w:hAnsi="Times" w:cs="Times"/>
            <w:color w:val="FF0000"/>
          </w:rPr>
          <w:t>BAT</w:t>
        </w:r>
        <w:r w:rsidRPr="001D5A25">
          <w:rPr>
            <w:rFonts w:ascii="Times" w:hAnsi="Times" w:cs="Times"/>
            <w:color w:val="FF0000"/>
          </w:rPr>
          <w:t xml:space="preserve"> </w:t>
        </w:r>
        <w:r>
          <w:rPr>
            <w:rFonts w:ascii="Times" w:hAnsi="Times" w:cs="Times"/>
            <w:color w:val="FF0000"/>
          </w:rPr>
          <w:t>1</w:t>
        </w:r>
      </w:ins>
      <w:ins w:id="183" w:author="Gregg" w:date="2013-07-06T23:50:00Z">
        <w:r>
          <w:rPr>
            <w:rFonts w:ascii="Times" w:hAnsi="Times" w:cs="Times"/>
            <w:color w:val="FF0000"/>
          </w:rPr>
          <w:t>1</w:t>
        </w:r>
      </w:ins>
    </w:p>
    <w:p w:rsidR="00113F0F" w:rsidRPr="00C12748" w:rsidRDefault="00113F0F" w:rsidP="00113F0F">
      <w:pPr>
        <w:ind w:left="720"/>
        <w:rPr>
          <w:rFonts w:ascii="Times" w:hAnsi="Times" w:cs="Times"/>
        </w:rPr>
      </w:pPr>
      <w:ins w:id="184" w:author="Gregg" w:date="2013-07-06T23:47:00Z">
        <w:r>
          <w:rPr>
            <w:rFonts w:ascii="Times" w:hAnsi="Times" w:cs="Times"/>
          </w:rPr>
          <w:t xml:space="preserve">Users will need to have an account, and be logged in.  Users will need to select the “edit note” button/link for an existing batch note. </w:t>
        </w:r>
      </w:ins>
      <w:ins w:id="185" w:author="Gregg" w:date="2013-07-06T23:48:00Z">
        <w:r>
          <w:rPr>
            <w:rFonts w:ascii="Times" w:hAnsi="Times" w:cs="Times"/>
          </w:rPr>
          <w:t xml:space="preserve"> Users can edit the notes title and description.</w:t>
        </w:r>
      </w:ins>
    </w:p>
    <w:p w:rsidR="00113F0F" w:rsidRDefault="00113F0F" w:rsidP="00113F0F">
      <w:pPr>
        <w:pStyle w:val="ListParagraph"/>
        <w:numPr>
          <w:ilvl w:val="0"/>
          <w:numId w:val="9"/>
        </w:numPr>
        <w:spacing w:line="240" w:lineRule="auto"/>
        <w:ind w:left="360"/>
        <w:contextualSpacing w:val="0"/>
        <w:rPr>
          <w:ins w:id="186" w:author="Gregg" w:date="2013-07-14T17:48:00Z"/>
          <w:rFonts w:ascii="Times" w:hAnsi="Times" w:cs="Times"/>
          <w:sz w:val="24"/>
          <w:szCs w:val="24"/>
        </w:rPr>
      </w:pPr>
      <w:r>
        <w:rPr>
          <w:rFonts w:ascii="Times" w:hAnsi="Times" w:cs="Times"/>
          <w:sz w:val="24"/>
          <w:szCs w:val="24"/>
        </w:rPr>
        <w:t>Use Case #</w:t>
      </w:r>
      <w:ins w:id="187" w:author="Gregg" w:date="2013-07-14T17:48:00Z">
        <w:r>
          <w:rPr>
            <w:rFonts w:ascii="Times" w:hAnsi="Times" w:cs="Times"/>
            <w:sz w:val="24"/>
            <w:szCs w:val="24"/>
          </w:rPr>
          <w:t xml:space="preserve">41 – Users can </w:t>
        </w:r>
      </w:ins>
      <w:ins w:id="188" w:author="Gregg" w:date="2013-07-14T17:49:00Z">
        <w:r>
          <w:rPr>
            <w:rFonts w:ascii="Times" w:hAnsi="Times" w:cs="Times"/>
            <w:sz w:val="24"/>
            <w:szCs w:val="24"/>
          </w:rPr>
          <w:t>edit</w:t>
        </w:r>
      </w:ins>
      <w:ins w:id="189" w:author="Gregg" w:date="2013-07-14T17:48:00Z">
        <w:r>
          <w:rPr>
            <w:rFonts w:ascii="Times" w:hAnsi="Times" w:cs="Times"/>
            <w:sz w:val="24"/>
            <w:szCs w:val="24"/>
          </w:rPr>
          <w:t xml:space="preserve"> a</w:t>
        </w:r>
      </w:ins>
      <w:ins w:id="190" w:author="Gregg" w:date="2013-07-14T17:49:00Z">
        <w:r>
          <w:rPr>
            <w:rFonts w:ascii="Times" w:hAnsi="Times" w:cs="Times"/>
            <w:sz w:val="24"/>
            <w:szCs w:val="24"/>
          </w:rPr>
          <w:t xml:space="preserve"> batch</w:t>
        </w:r>
      </w:ins>
      <w:ins w:id="191" w:author="Gregg" w:date="2013-07-14T17:48:00Z">
        <w:r>
          <w:rPr>
            <w:rFonts w:ascii="Times" w:hAnsi="Times" w:cs="Times"/>
            <w:sz w:val="24"/>
            <w:szCs w:val="24"/>
          </w:rPr>
          <w:t xml:space="preserve"> measurement</w:t>
        </w:r>
      </w:ins>
    </w:p>
    <w:p w:rsidR="00113F0F" w:rsidRDefault="00113F0F" w:rsidP="00113F0F">
      <w:pPr>
        <w:pStyle w:val="ListParagraph"/>
        <w:spacing w:line="240" w:lineRule="auto"/>
        <w:contextualSpacing w:val="0"/>
        <w:rPr>
          <w:ins w:id="192" w:author="Gregg" w:date="2013-07-14T17:48:00Z"/>
          <w:rFonts w:ascii="Times" w:hAnsi="Times" w:cs="Times"/>
          <w:sz w:val="24"/>
          <w:szCs w:val="24"/>
        </w:rPr>
      </w:pPr>
      <w:ins w:id="193" w:author="Gregg" w:date="2013-07-14T17:49:00Z">
        <w:r>
          <w:rPr>
            <w:rFonts w:ascii="Times" w:hAnsi="Times" w:cs="Times"/>
            <w:sz w:val="24"/>
            <w:szCs w:val="24"/>
          </w:rPr>
          <w:t xml:space="preserve">Users will need to navigate to the batch and then the measurement.  </w:t>
        </w:r>
      </w:ins>
      <w:ins w:id="194" w:author="Gregg" w:date="2013-07-14T17:50:00Z">
        <w:r>
          <w:rPr>
            <w:rFonts w:ascii="Times" w:hAnsi="Times" w:cs="Times"/>
            <w:sz w:val="24"/>
            <w:szCs w:val="24"/>
          </w:rPr>
          <w:t>Users will need to select the “edit measurement” button/link.  Users can then make changes to the measurement values.</w:t>
        </w:r>
      </w:ins>
    </w:p>
    <w:p w:rsidR="00113F0F" w:rsidRDefault="00113F0F" w:rsidP="00113F0F">
      <w:pPr>
        <w:pStyle w:val="ListParagraph"/>
        <w:numPr>
          <w:ilvl w:val="0"/>
          <w:numId w:val="9"/>
        </w:numPr>
        <w:spacing w:line="240" w:lineRule="auto"/>
        <w:ind w:left="360"/>
        <w:contextualSpacing w:val="0"/>
        <w:rPr>
          <w:ins w:id="195" w:author="Gregg" w:date="2013-07-14T17:51:00Z"/>
          <w:rFonts w:ascii="Times" w:hAnsi="Times" w:cs="Times"/>
          <w:sz w:val="24"/>
          <w:szCs w:val="24"/>
        </w:rPr>
      </w:pPr>
      <w:ins w:id="196" w:author="Gregg" w:date="2013-07-14T17:51:00Z">
        <w:r>
          <w:rPr>
            <w:rFonts w:ascii="Times" w:hAnsi="Times" w:cs="Times"/>
            <w:sz w:val="24"/>
            <w:szCs w:val="24"/>
          </w:rPr>
          <w:t>Use Case #42 – Users can delete a batch measurement</w:t>
        </w:r>
      </w:ins>
    </w:p>
    <w:p w:rsidR="00113F0F" w:rsidRDefault="00113F0F" w:rsidP="00113F0F">
      <w:pPr>
        <w:pStyle w:val="ListParagraph"/>
        <w:spacing w:line="240" w:lineRule="auto"/>
        <w:contextualSpacing w:val="0"/>
        <w:rPr>
          <w:ins w:id="197" w:author="Gregg" w:date="2013-07-14T17:51:00Z"/>
          <w:rFonts w:ascii="Times" w:hAnsi="Times" w:cs="Times"/>
          <w:sz w:val="24"/>
          <w:szCs w:val="24"/>
        </w:rPr>
      </w:pPr>
      <w:ins w:id="198" w:author="Gregg" w:date="2013-07-14T17:51:00Z">
        <w:r>
          <w:rPr>
            <w:rFonts w:ascii="Times" w:hAnsi="Times" w:cs="Times"/>
            <w:sz w:val="24"/>
            <w:szCs w:val="24"/>
          </w:rPr>
          <w:t xml:space="preserve">Users will need to navigate to the batch and then the measurement.  Users will need to select the “delete measurement” button/link.  </w:t>
        </w:r>
      </w:ins>
      <w:ins w:id="199" w:author="Gregg" w:date="2013-07-14T17:53:00Z">
        <w:r w:rsidRPr="008A13E6">
          <w:rPr>
            <w:rFonts w:ascii="Times" w:hAnsi="Times" w:cs="Times"/>
          </w:rPr>
          <w:t xml:space="preserve">The user will be prompted to verify they wish to </w:t>
        </w:r>
        <w:r>
          <w:rPr>
            <w:rFonts w:ascii="Times" w:hAnsi="Times" w:cs="Times"/>
          </w:rPr>
          <w:t>delete the</w:t>
        </w:r>
      </w:ins>
      <w:ins w:id="200" w:author="Gregg" w:date="2013-07-14T17:54:00Z">
        <w:r>
          <w:rPr>
            <w:rFonts w:ascii="Times" w:hAnsi="Times" w:cs="Times"/>
          </w:rPr>
          <w:t xml:space="preserve"> selected measurement</w:t>
        </w:r>
      </w:ins>
      <w:ins w:id="201" w:author="Gregg" w:date="2013-07-14T17:53:00Z">
        <w:r w:rsidRPr="008A13E6">
          <w:rPr>
            <w:rFonts w:ascii="Times" w:hAnsi="Times" w:cs="Times"/>
          </w:rPr>
          <w:t>.</w:t>
        </w:r>
      </w:ins>
    </w:p>
    <w:p w:rsidR="00113F0F" w:rsidRDefault="00113F0F" w:rsidP="00113F0F">
      <w:pPr>
        <w:pStyle w:val="ListParagraph"/>
        <w:numPr>
          <w:ilvl w:val="0"/>
          <w:numId w:val="9"/>
        </w:numPr>
        <w:spacing w:line="240" w:lineRule="auto"/>
        <w:ind w:left="360"/>
        <w:contextualSpacing w:val="0"/>
        <w:rPr>
          <w:ins w:id="202" w:author="Gregg" w:date="2013-07-06T23:39:00Z"/>
          <w:rFonts w:ascii="Times" w:hAnsi="Times" w:cs="Times"/>
          <w:sz w:val="24"/>
          <w:szCs w:val="24"/>
        </w:rPr>
      </w:pPr>
    </w:p>
    <w:p w:rsidR="00113F0F" w:rsidRPr="001860ED" w:rsidRDefault="00113F0F" w:rsidP="00113F0F">
      <w:pPr>
        <w:rPr>
          <w:rFonts w:ascii="Times" w:hAnsi="Times" w:cs="Times"/>
          <w:b/>
          <w:sz w:val="28"/>
          <w:szCs w:val="28"/>
        </w:rPr>
      </w:pPr>
    </w:p>
    <w:p w:rsidR="00113F0F" w:rsidRPr="002D14A5" w:rsidRDefault="00113F0F" w:rsidP="00113F0F">
      <w:pPr>
        <w:pStyle w:val="Heading1"/>
        <w:numPr>
          <w:ilvl w:val="0"/>
          <w:numId w:val="15"/>
        </w:numPr>
        <w:ind w:left="360"/>
      </w:pPr>
      <w:bookmarkStart w:id="203" w:name="_Toc361676574"/>
      <w:r w:rsidRPr="002D14A5">
        <w:lastRenderedPageBreak/>
        <w:t>Appendices</w:t>
      </w:r>
      <w:bookmarkEnd w:id="203"/>
    </w:p>
    <w:p w:rsidR="00113F0F" w:rsidRPr="00B3415E" w:rsidRDefault="00113F0F" w:rsidP="00113F0F">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113F0F" w:rsidRPr="00BA0337" w:rsidRDefault="00113F0F" w:rsidP="00113F0F">
      <w:pPr>
        <w:rPr>
          <w:i/>
          <w:color w:val="002060"/>
        </w:rPr>
      </w:pPr>
    </w:p>
    <w:p w:rsidR="00113F0F" w:rsidRPr="00BA0337" w:rsidRDefault="00113F0F" w:rsidP="00113F0F">
      <w:pPr>
        <w:rPr>
          <w:i/>
          <w:color w:val="002060"/>
        </w:rPr>
      </w:pPr>
      <w:r w:rsidRPr="00BA0337">
        <w:rPr>
          <w:i/>
          <w:color w:val="002060"/>
        </w:rPr>
        <w:t>Example Appendices could include (initial) conceptual documents for the software project, marketing materials, minutes of meetings with the customer(s), etc.</w:t>
      </w:r>
    </w:p>
    <w:p w:rsidR="00113F0F" w:rsidRPr="00BA0337" w:rsidRDefault="00113F0F" w:rsidP="00113F0F">
      <w:pPr>
        <w:pStyle w:val="Heading2"/>
        <w:numPr>
          <w:ilvl w:val="0"/>
          <w:numId w:val="16"/>
        </w:numPr>
        <w:spacing w:before="0" w:after="200"/>
        <w:ind w:left="360"/>
        <w:rPr>
          <w:rFonts w:ascii="Times" w:hAnsi="Times" w:cs="Times"/>
          <w:color w:val="auto"/>
          <w:sz w:val="28"/>
          <w:szCs w:val="28"/>
        </w:rPr>
      </w:pPr>
      <w:r>
        <w:rPr>
          <w:rFonts w:ascii="Times" w:hAnsi="Times" w:cs="Times"/>
          <w:color w:val="auto"/>
          <w:sz w:val="28"/>
          <w:szCs w:val="28"/>
        </w:rPr>
        <w:t xml:space="preserve">  </w:t>
      </w:r>
      <w:bookmarkStart w:id="204" w:name="_Toc361676575"/>
      <w:r>
        <w:rPr>
          <w:rFonts w:ascii="Times" w:hAnsi="Times" w:cs="Times"/>
          <w:color w:val="auto"/>
          <w:sz w:val="28"/>
          <w:szCs w:val="28"/>
        </w:rPr>
        <w:t>Applicable Standards, Regulations, Laws, etc.</w:t>
      </w:r>
      <w:bookmarkEnd w:id="204"/>
    </w:p>
    <w:p w:rsidR="00113F0F" w:rsidRDefault="00113F0F" w:rsidP="00113F0F"/>
    <w:p w:rsidR="00113F0F" w:rsidRDefault="00113F0F" w:rsidP="00113F0F"/>
    <w:p w:rsidR="00113F0F" w:rsidRPr="00E63363" w:rsidRDefault="00113F0F" w:rsidP="00113F0F">
      <w:pPr>
        <w:pStyle w:val="Heading2"/>
        <w:numPr>
          <w:ilvl w:val="0"/>
          <w:numId w:val="16"/>
        </w:numPr>
        <w:ind w:left="360"/>
        <w:rPr>
          <w:rFonts w:ascii="Times" w:hAnsi="Times" w:cs="Times"/>
          <w:color w:val="auto"/>
          <w:sz w:val="28"/>
          <w:szCs w:val="28"/>
        </w:rPr>
      </w:pPr>
      <w:r>
        <w:rPr>
          <w:rFonts w:ascii="Times" w:hAnsi="Times" w:cs="Times"/>
          <w:color w:val="auto"/>
          <w:sz w:val="28"/>
          <w:szCs w:val="28"/>
        </w:rPr>
        <w:t xml:space="preserve">  </w:t>
      </w:r>
      <w:bookmarkStart w:id="205" w:name="_Toc361676576"/>
      <w:r w:rsidRPr="00E63363">
        <w:rPr>
          <w:rFonts w:ascii="Times" w:hAnsi="Times" w:cs="Times"/>
          <w:color w:val="auto"/>
          <w:sz w:val="28"/>
          <w:szCs w:val="28"/>
        </w:rPr>
        <w:t>Definitions, Acronyms, and Abbreviations</w:t>
      </w:r>
      <w:bookmarkEnd w:id="205"/>
    </w:p>
    <w:p w:rsidR="00113F0F" w:rsidRDefault="00113F0F" w:rsidP="00113F0F">
      <w:pPr>
        <w:pStyle w:val="ListParagraph"/>
        <w:ind w:left="0"/>
        <w:contextualSpacing w:val="0"/>
        <w:rPr>
          <w:i/>
          <w:color w:val="002060"/>
        </w:rPr>
      </w:pPr>
      <w:r w:rsidRPr="00B3415E">
        <w:rPr>
          <w:i/>
          <w:color w:val="002060"/>
        </w:rPr>
        <w:t>This subsection should provide the definitions of all terms, acronyms, and abbreviations required to properly interpret the SRS. This information may be provided by reference to one or more appendixes in the SRS or by reference to other documents.</w:t>
      </w:r>
    </w:p>
    <w:p w:rsidR="00113F0F" w:rsidRDefault="00113F0F" w:rsidP="00113F0F">
      <w:pPr>
        <w:pStyle w:val="ListParagraph"/>
        <w:spacing w:after="0"/>
        <w:ind w:left="0"/>
        <w:contextualSpacing w:val="0"/>
        <w:rPr>
          <w:rFonts w:ascii="Times" w:hAnsi="Times" w:cs="Times"/>
          <w:sz w:val="24"/>
          <w:szCs w:val="24"/>
        </w:rPr>
      </w:pPr>
      <w:r w:rsidRPr="003252B6">
        <w:rPr>
          <w:rFonts w:ascii="Times" w:hAnsi="Times" w:cs="Times"/>
          <w:sz w:val="24"/>
          <w:szCs w:val="24"/>
        </w:rPr>
        <w:t>OG – Original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FG – Final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SP – Specific Gravity</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ABV – Alcohol by Volume</w:t>
      </w:r>
    </w:p>
    <w:p w:rsidR="00113F0F" w:rsidRDefault="00113F0F" w:rsidP="00113F0F">
      <w:pPr>
        <w:pStyle w:val="ListParagraph"/>
        <w:spacing w:after="0"/>
        <w:ind w:left="0"/>
        <w:contextualSpacing w:val="0"/>
        <w:rPr>
          <w:rFonts w:ascii="Times" w:hAnsi="Times" w:cs="Times"/>
          <w:sz w:val="24"/>
          <w:szCs w:val="24"/>
        </w:rPr>
      </w:pPr>
      <w:r>
        <w:rPr>
          <w:rFonts w:ascii="Times" w:hAnsi="Times" w:cs="Times"/>
          <w:sz w:val="24"/>
          <w:szCs w:val="24"/>
        </w:rPr>
        <w:t>FAQ – Frequently Asked Questions</w:t>
      </w:r>
    </w:p>
    <w:p w:rsidR="00113F0F" w:rsidRDefault="00113F0F" w:rsidP="00113F0F"/>
    <w:p w:rsidR="00113F0F" w:rsidRDefault="00113F0F" w:rsidP="00113F0F"/>
    <w:p w:rsidR="00113F0F" w:rsidRDefault="00113F0F" w:rsidP="00113F0F"/>
    <w:p w:rsidR="00113F0F" w:rsidRPr="00E63363" w:rsidRDefault="00113F0F" w:rsidP="00113F0F">
      <w:pPr>
        <w:pStyle w:val="Heading2"/>
        <w:numPr>
          <w:ilvl w:val="0"/>
          <w:numId w:val="16"/>
        </w:numPr>
        <w:ind w:left="360"/>
        <w:rPr>
          <w:rFonts w:ascii="Times" w:hAnsi="Times" w:cs="Times"/>
          <w:color w:val="auto"/>
          <w:sz w:val="28"/>
          <w:szCs w:val="28"/>
        </w:rPr>
      </w:pPr>
      <w:r>
        <w:rPr>
          <w:rFonts w:ascii="Times" w:hAnsi="Times" w:cs="Times"/>
          <w:color w:val="auto"/>
          <w:sz w:val="28"/>
          <w:szCs w:val="28"/>
        </w:rPr>
        <w:t xml:space="preserve">  </w:t>
      </w:r>
      <w:bookmarkStart w:id="206" w:name="_Toc361676577"/>
      <w:r w:rsidRPr="00E63363">
        <w:rPr>
          <w:rFonts w:ascii="Times" w:hAnsi="Times" w:cs="Times"/>
          <w:color w:val="auto"/>
          <w:sz w:val="28"/>
          <w:szCs w:val="28"/>
        </w:rPr>
        <w:t>References</w:t>
      </w:r>
      <w:bookmarkEnd w:id="206"/>
    </w:p>
    <w:p w:rsidR="00113F0F" w:rsidRPr="00430CBB" w:rsidRDefault="00113F0F" w:rsidP="00113F0F">
      <w:pPr>
        <w:rPr>
          <w:i/>
          <w:color w:val="002060"/>
        </w:rPr>
      </w:pPr>
      <w:r w:rsidRPr="00430CBB">
        <w:rPr>
          <w:i/>
          <w:color w:val="002060"/>
        </w:rPr>
        <w:t>This subsection should:</w:t>
      </w:r>
    </w:p>
    <w:p w:rsidR="00113F0F" w:rsidRPr="00430CBB" w:rsidRDefault="00113F0F" w:rsidP="00113F0F">
      <w:pPr>
        <w:rPr>
          <w:i/>
          <w:color w:val="002060"/>
        </w:rPr>
      </w:pPr>
      <w:r w:rsidRPr="00430CBB">
        <w:rPr>
          <w:i/>
          <w:color w:val="002060"/>
        </w:rPr>
        <w:t>(1)</w:t>
      </w:r>
      <w:r w:rsidRPr="00430CBB">
        <w:rPr>
          <w:i/>
          <w:color w:val="002060"/>
        </w:rPr>
        <w:tab/>
        <w:t>Provide a complete list of all documents referenced elsewhere in the SRS, or in a separate, specified document.</w:t>
      </w:r>
    </w:p>
    <w:p w:rsidR="00113F0F" w:rsidRPr="00430CBB" w:rsidRDefault="00113F0F" w:rsidP="00113F0F">
      <w:pPr>
        <w:rPr>
          <w:i/>
          <w:color w:val="002060"/>
        </w:rPr>
      </w:pPr>
      <w:r w:rsidRPr="00430CBB">
        <w:rPr>
          <w:i/>
          <w:color w:val="002060"/>
        </w:rPr>
        <w:t>(2)</w:t>
      </w:r>
      <w:r w:rsidRPr="00430CBB">
        <w:rPr>
          <w:i/>
          <w:color w:val="002060"/>
        </w:rPr>
        <w:tab/>
        <w:t>Identify each document by title, report number - if applicable - date, and publishing organization.</w:t>
      </w:r>
    </w:p>
    <w:p w:rsidR="00113F0F" w:rsidRPr="00430CBB" w:rsidRDefault="00113F0F" w:rsidP="00113F0F">
      <w:pPr>
        <w:rPr>
          <w:i/>
          <w:color w:val="002060"/>
        </w:rPr>
      </w:pPr>
      <w:r w:rsidRPr="00430CBB">
        <w:rPr>
          <w:i/>
          <w:color w:val="002060"/>
        </w:rPr>
        <w:t>(3)</w:t>
      </w:r>
      <w:r w:rsidRPr="00430CBB">
        <w:rPr>
          <w:i/>
          <w:color w:val="002060"/>
        </w:rPr>
        <w:tab/>
        <w:t xml:space="preserve">Specify the sources from which the references can be obtained. </w:t>
      </w:r>
    </w:p>
    <w:p w:rsidR="00113F0F" w:rsidRPr="00430CBB" w:rsidRDefault="00113F0F" w:rsidP="00113F0F">
      <w:pPr>
        <w:rPr>
          <w:i/>
          <w:color w:val="002060"/>
        </w:rPr>
      </w:pPr>
      <w:r w:rsidRPr="00430CBB">
        <w:rPr>
          <w:i/>
          <w:color w:val="002060"/>
        </w:rPr>
        <w:t>This information may be provided by reference to an appendix or to another document.</w:t>
      </w:r>
    </w:p>
    <w:p w:rsidR="00113F0F" w:rsidRPr="00E63363" w:rsidRDefault="00113F0F" w:rsidP="00113F0F">
      <w:pPr>
        <w:pStyle w:val="Heading2"/>
        <w:numPr>
          <w:ilvl w:val="0"/>
          <w:numId w:val="16"/>
        </w:numPr>
        <w:ind w:left="360"/>
        <w:rPr>
          <w:rFonts w:ascii="Times" w:hAnsi="Times" w:cs="Times"/>
          <w:color w:val="auto"/>
          <w:sz w:val="28"/>
          <w:szCs w:val="28"/>
        </w:rPr>
      </w:pPr>
      <w:r>
        <w:rPr>
          <w:rFonts w:ascii="Times" w:hAnsi="Times" w:cs="Times"/>
          <w:color w:val="auto"/>
          <w:sz w:val="28"/>
          <w:szCs w:val="28"/>
        </w:rPr>
        <w:t xml:space="preserve">  </w:t>
      </w:r>
      <w:bookmarkStart w:id="207" w:name="_Toc361676578"/>
      <w:r>
        <w:rPr>
          <w:rFonts w:ascii="Times" w:hAnsi="Times" w:cs="Times"/>
          <w:color w:val="auto"/>
          <w:sz w:val="28"/>
          <w:szCs w:val="28"/>
        </w:rPr>
        <w:t>Any Other Ancillary Materials</w:t>
      </w:r>
      <w:bookmarkEnd w:id="207"/>
    </w:p>
    <w:p w:rsidR="00113F0F" w:rsidRDefault="00113F0F" w:rsidP="00113F0F"/>
    <w:p w:rsidR="00113F0F" w:rsidRPr="002D14A5" w:rsidRDefault="00113F0F" w:rsidP="00113F0F">
      <w:pPr>
        <w:pStyle w:val="Heading1"/>
        <w:numPr>
          <w:ilvl w:val="0"/>
          <w:numId w:val="15"/>
        </w:numPr>
        <w:ind w:left="360"/>
      </w:pPr>
      <w:bookmarkStart w:id="208" w:name="_Toc361676579"/>
      <w:r>
        <w:lastRenderedPageBreak/>
        <w:t>Index</w:t>
      </w:r>
      <w:bookmarkEnd w:id="208"/>
    </w:p>
    <w:p w:rsidR="00113F0F" w:rsidRDefault="00113F0F" w:rsidP="00113F0F"/>
    <w:p w:rsidR="0007304E" w:rsidRDefault="0007304E"/>
    <w:sectPr w:rsidR="0007304E" w:rsidSect="002D14A5">
      <w:footerReference w:type="default" r:id="rId1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Gregg" w:date="2013-07-15T23:45:00Z" w:initials="G">
    <w:p w:rsidR="00113F0F" w:rsidRDefault="00113F0F" w:rsidP="00113F0F">
      <w:pPr>
        <w:pStyle w:val="CommentText"/>
      </w:pPr>
      <w:r>
        <w:rPr>
          <w:rStyle w:val="CommentReference"/>
        </w:rPr>
        <w:annotationRef/>
      </w:r>
      <w:r>
        <w:t>To stay consistent, I think we should use “button/link” everywhere</w:t>
      </w:r>
    </w:p>
  </w:comment>
  <w:comment w:id="25" w:author="Gregg" w:date="2013-07-15T23:45:00Z" w:initials="G">
    <w:p w:rsidR="00113F0F" w:rsidRDefault="00113F0F" w:rsidP="00113F0F">
      <w:pPr>
        <w:pStyle w:val="CommentText"/>
      </w:pPr>
      <w:r>
        <w:rPr>
          <w:rStyle w:val="CommentReference"/>
        </w:rPr>
        <w:annotationRef/>
      </w:r>
      <w:r>
        <w:t>Is there an important distinction between invalid and incorrect?</w:t>
      </w:r>
    </w:p>
  </w:comment>
  <w:comment w:id="46" w:author="Gregg" w:date="2013-07-15T23:45:00Z" w:initials="G">
    <w:p w:rsidR="00113F0F" w:rsidRDefault="00113F0F" w:rsidP="00113F0F">
      <w:pPr>
        <w:pStyle w:val="CommentText"/>
      </w:pPr>
      <w:r>
        <w:rPr>
          <w:rStyle w:val="CommentReference"/>
        </w:rPr>
        <w:annotationRef/>
      </w:r>
      <w:r>
        <w:t>Need to verify link name after UI update.</w:t>
      </w:r>
    </w:p>
  </w:comment>
  <w:comment w:id="56" w:author="Gregg" w:date="2013-07-15T23:45:00Z" w:initials="G">
    <w:p w:rsidR="00113F0F" w:rsidRDefault="00113F0F" w:rsidP="00113F0F">
      <w:pPr>
        <w:pStyle w:val="CommentText"/>
      </w:pPr>
      <w:r>
        <w:rPr>
          <w:rStyle w:val="CommentReference"/>
        </w:rPr>
        <w:annotationRef/>
      </w:r>
      <w:r>
        <w:t>Currently no cancel button.</w:t>
      </w:r>
    </w:p>
  </w:comment>
  <w:comment w:id="61" w:author="Gregg" w:date="2013-07-15T23:45:00Z" w:initials="G">
    <w:p w:rsidR="00113F0F" w:rsidRDefault="00113F0F" w:rsidP="00113F0F">
      <w:pPr>
        <w:pStyle w:val="CommentText"/>
      </w:pPr>
      <w:r>
        <w:rPr>
          <w:rStyle w:val="CommentReference"/>
        </w:rPr>
        <w:annotationRef/>
      </w:r>
      <w:r>
        <w:t>Need to verify link name after UI update.</w:t>
      </w:r>
    </w:p>
    <w:p w:rsidR="00113F0F" w:rsidRDefault="00113F0F" w:rsidP="00113F0F">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702" w:rsidRDefault="00E62702">
      <w:pPr>
        <w:spacing w:after="0" w:line="240" w:lineRule="auto"/>
      </w:pPr>
      <w:r>
        <w:separator/>
      </w:r>
    </w:p>
  </w:endnote>
  <w:endnote w:type="continuationSeparator" w:id="0">
    <w:p w:rsidR="00E62702" w:rsidRDefault="00E6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646" w:rsidRPr="002D14A5" w:rsidRDefault="00113F0F"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C51CB3">
      <w:rPr>
        <w:rStyle w:val="PageNumber"/>
        <w:rFonts w:ascii="Times" w:hAnsi="Times" w:cs="Times"/>
        <w:noProof/>
        <w:sz w:val="24"/>
        <w:szCs w:val="24"/>
      </w:rPr>
      <w:t>17</w:t>
    </w:r>
    <w:r>
      <w:rPr>
        <w:rStyle w:val="PageNumber"/>
        <w:rFonts w:ascii="Times" w:hAnsi="Times" w:cs="Time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702" w:rsidRDefault="00E62702">
      <w:pPr>
        <w:spacing w:after="0" w:line="240" w:lineRule="auto"/>
      </w:pPr>
      <w:r>
        <w:separator/>
      </w:r>
    </w:p>
  </w:footnote>
  <w:footnote w:type="continuationSeparator" w:id="0">
    <w:p w:rsidR="00E62702" w:rsidRDefault="00E627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4C5"/>
    <w:multiLevelType w:val="hybridMultilevel"/>
    <w:tmpl w:val="813A1E0C"/>
    <w:lvl w:ilvl="0" w:tplc="2E8C385C">
      <w:start w:val="1"/>
      <w:numFmt w:val="decimal"/>
      <w:lvlText w:val="3.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7AC3"/>
    <w:multiLevelType w:val="hybridMultilevel"/>
    <w:tmpl w:val="D11CA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5226BF"/>
    <w:multiLevelType w:val="hybridMultilevel"/>
    <w:tmpl w:val="7234AE36"/>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5F7A3E"/>
    <w:multiLevelType w:val="hybridMultilevel"/>
    <w:tmpl w:val="0A62956A"/>
    <w:lvl w:ilvl="0" w:tplc="88406326">
      <w:start w:val="1"/>
      <w:numFmt w:val="decimal"/>
      <w:lvlText w:val="3.5.%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76108"/>
    <w:multiLevelType w:val="hybridMultilevel"/>
    <w:tmpl w:val="06E2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00DF0"/>
    <w:multiLevelType w:val="hybridMultilevel"/>
    <w:tmpl w:val="C286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FE7BF7"/>
    <w:multiLevelType w:val="hybridMultilevel"/>
    <w:tmpl w:val="2B6A0A8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A91834"/>
    <w:multiLevelType w:val="hybridMultilevel"/>
    <w:tmpl w:val="51827F04"/>
    <w:lvl w:ilvl="0" w:tplc="E9EA6B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280DC4"/>
    <w:multiLevelType w:val="hybridMultilevel"/>
    <w:tmpl w:val="C1D46D52"/>
    <w:lvl w:ilvl="0" w:tplc="45E4D366">
      <w:start w:val="1"/>
      <w:numFmt w:val="decimal"/>
      <w:lvlText w:val="3.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274DD3"/>
    <w:multiLevelType w:val="hybridMultilevel"/>
    <w:tmpl w:val="B6AEC054"/>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5C83056"/>
    <w:multiLevelType w:val="hybridMultilevel"/>
    <w:tmpl w:val="7ECA8B56"/>
    <w:lvl w:ilvl="0" w:tplc="0396E3B6">
      <w:start w:val="1"/>
      <w:numFmt w:val="decimal"/>
      <w:lvlText w:val="3.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B2FE5"/>
    <w:multiLevelType w:val="hybridMultilevel"/>
    <w:tmpl w:val="E4F66F0C"/>
    <w:lvl w:ilvl="0" w:tplc="B03465E4">
      <w:start w:val="1"/>
      <w:numFmt w:val="decimal"/>
      <w:lvlText w:val="3.3.%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DA240A2"/>
    <w:multiLevelType w:val="hybridMultilevel"/>
    <w:tmpl w:val="9DF2C1CE"/>
    <w:lvl w:ilvl="0" w:tplc="6A944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5C1EFB"/>
    <w:multiLevelType w:val="hybridMultilevel"/>
    <w:tmpl w:val="63FAF0E8"/>
    <w:lvl w:ilvl="0" w:tplc="3B4A0D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D554B2"/>
    <w:multiLevelType w:val="hybridMultilevel"/>
    <w:tmpl w:val="CFBCF10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7EEC7D0D"/>
    <w:multiLevelType w:val="hybridMultilevel"/>
    <w:tmpl w:val="6DE8DEF0"/>
    <w:lvl w:ilvl="0" w:tplc="864EEE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2"/>
  </w:num>
  <w:num w:numId="4">
    <w:abstractNumId w:val="9"/>
  </w:num>
  <w:num w:numId="5">
    <w:abstractNumId w:val="14"/>
  </w:num>
  <w:num w:numId="6">
    <w:abstractNumId w:val="2"/>
  </w:num>
  <w:num w:numId="7">
    <w:abstractNumId w:val="4"/>
  </w:num>
  <w:num w:numId="8">
    <w:abstractNumId w:val="1"/>
  </w:num>
  <w:num w:numId="9">
    <w:abstractNumId w:val="6"/>
  </w:num>
  <w:num w:numId="10">
    <w:abstractNumId w:val="7"/>
  </w:num>
  <w:num w:numId="11">
    <w:abstractNumId w:val="0"/>
  </w:num>
  <w:num w:numId="12">
    <w:abstractNumId w:val="8"/>
  </w:num>
  <w:num w:numId="13">
    <w:abstractNumId w:val="10"/>
  </w:num>
  <w:num w:numId="14">
    <w:abstractNumId w:val="3"/>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F0F"/>
    <w:rsid w:val="0007304E"/>
    <w:rsid w:val="00113F0F"/>
    <w:rsid w:val="00C51CB3"/>
    <w:rsid w:val="00E6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0F"/>
  </w:style>
  <w:style w:type="paragraph" w:styleId="Heading1">
    <w:name w:val="heading 1"/>
    <w:basedOn w:val="Normal"/>
    <w:next w:val="Normal"/>
    <w:link w:val="Heading1Char"/>
    <w:qFormat/>
    <w:rsid w:val="00113F0F"/>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113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F0F"/>
    <w:rPr>
      <w:rFonts w:ascii="Times" w:eastAsia="Times" w:hAnsi="Times" w:cs="Times New Roman"/>
      <w:b/>
      <w:sz w:val="32"/>
      <w:szCs w:val="20"/>
    </w:rPr>
  </w:style>
  <w:style w:type="character" w:customStyle="1" w:styleId="Heading2Char">
    <w:name w:val="Heading 2 Char"/>
    <w:basedOn w:val="DefaultParagraphFont"/>
    <w:link w:val="Heading2"/>
    <w:uiPriority w:val="9"/>
    <w:rsid w:val="00113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F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F0F"/>
    <w:rPr>
      <w:rFonts w:asciiTheme="majorHAnsi" w:eastAsiaTheme="majorEastAsia" w:hAnsiTheme="majorHAnsi" w:cstheme="majorBidi"/>
      <w:b/>
      <w:bCs/>
      <w:i/>
      <w:iCs/>
      <w:color w:val="4F81BD" w:themeColor="accent1"/>
    </w:rPr>
  </w:style>
  <w:style w:type="paragraph" w:styleId="Header">
    <w:name w:val="header"/>
    <w:basedOn w:val="Normal"/>
    <w:link w:val="HeaderChar"/>
    <w:semiHidden/>
    <w:rsid w:val="00113F0F"/>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113F0F"/>
    <w:rPr>
      <w:rFonts w:ascii="Times" w:eastAsia="Times" w:hAnsi="Times" w:cs="Times New Roman"/>
      <w:sz w:val="24"/>
      <w:szCs w:val="20"/>
    </w:rPr>
  </w:style>
  <w:style w:type="paragraph" w:styleId="Footer">
    <w:name w:val="footer"/>
    <w:basedOn w:val="Normal"/>
    <w:link w:val="FooterChar"/>
    <w:unhideWhenUsed/>
    <w:rsid w:val="00113F0F"/>
    <w:pPr>
      <w:tabs>
        <w:tab w:val="center" w:pos="4680"/>
        <w:tab w:val="right" w:pos="9360"/>
      </w:tabs>
      <w:spacing w:after="0" w:line="240" w:lineRule="auto"/>
    </w:pPr>
  </w:style>
  <w:style w:type="character" w:customStyle="1" w:styleId="FooterChar">
    <w:name w:val="Footer Char"/>
    <w:basedOn w:val="DefaultParagraphFont"/>
    <w:link w:val="Footer"/>
    <w:rsid w:val="00113F0F"/>
  </w:style>
  <w:style w:type="paragraph" w:styleId="BalloonText">
    <w:name w:val="Balloon Text"/>
    <w:basedOn w:val="Normal"/>
    <w:link w:val="BalloonTextChar"/>
    <w:uiPriority w:val="99"/>
    <w:semiHidden/>
    <w:unhideWhenUsed/>
    <w:rsid w:val="0011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0F"/>
    <w:rPr>
      <w:rFonts w:ascii="Tahoma" w:hAnsi="Tahoma" w:cs="Tahoma"/>
      <w:sz w:val="16"/>
      <w:szCs w:val="16"/>
    </w:rPr>
  </w:style>
  <w:style w:type="character" w:styleId="PageNumber">
    <w:name w:val="page number"/>
    <w:basedOn w:val="DefaultParagraphFont"/>
    <w:semiHidden/>
    <w:rsid w:val="00113F0F"/>
  </w:style>
  <w:style w:type="character" w:styleId="LineNumber">
    <w:name w:val="line number"/>
    <w:basedOn w:val="DefaultParagraphFont"/>
    <w:uiPriority w:val="99"/>
    <w:semiHidden/>
    <w:unhideWhenUsed/>
    <w:rsid w:val="00113F0F"/>
  </w:style>
  <w:style w:type="paragraph" w:styleId="NoSpacing">
    <w:name w:val="No Spacing"/>
    <w:link w:val="NoSpacingChar"/>
    <w:uiPriority w:val="1"/>
    <w:qFormat/>
    <w:rsid w:val="00113F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13F0F"/>
    <w:rPr>
      <w:rFonts w:eastAsiaTheme="minorEastAsia"/>
      <w:lang w:eastAsia="ja-JP"/>
    </w:rPr>
  </w:style>
  <w:style w:type="paragraph" w:styleId="TOCHeading">
    <w:name w:val="TOC Heading"/>
    <w:basedOn w:val="Heading1"/>
    <w:next w:val="Normal"/>
    <w:uiPriority w:val="39"/>
    <w:semiHidden/>
    <w:unhideWhenUsed/>
    <w:qFormat/>
    <w:rsid w:val="00113F0F"/>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13F0F"/>
    <w:pPr>
      <w:spacing w:after="100"/>
    </w:pPr>
  </w:style>
  <w:style w:type="character" w:styleId="Hyperlink">
    <w:name w:val="Hyperlink"/>
    <w:basedOn w:val="DefaultParagraphFont"/>
    <w:uiPriority w:val="99"/>
    <w:unhideWhenUsed/>
    <w:rsid w:val="00113F0F"/>
    <w:rPr>
      <w:color w:val="0000FF" w:themeColor="hyperlink"/>
      <w:u w:val="single"/>
    </w:rPr>
  </w:style>
  <w:style w:type="paragraph" w:styleId="ListParagraph">
    <w:name w:val="List Paragraph"/>
    <w:basedOn w:val="Normal"/>
    <w:uiPriority w:val="34"/>
    <w:qFormat/>
    <w:rsid w:val="00113F0F"/>
    <w:pPr>
      <w:ind w:left="720"/>
      <w:contextualSpacing/>
    </w:pPr>
  </w:style>
  <w:style w:type="paragraph" w:styleId="BodyText">
    <w:name w:val="Body Text"/>
    <w:basedOn w:val="Normal"/>
    <w:link w:val="BodyTextChar"/>
    <w:semiHidden/>
    <w:rsid w:val="00113F0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13F0F"/>
    <w:rPr>
      <w:rFonts w:ascii="Times" w:eastAsia="Times" w:hAnsi="Times" w:cs="Times New Roman"/>
      <w:i/>
      <w:sz w:val="24"/>
      <w:szCs w:val="20"/>
    </w:rPr>
  </w:style>
  <w:style w:type="paragraph" w:styleId="TOC3">
    <w:name w:val="toc 3"/>
    <w:basedOn w:val="Normal"/>
    <w:next w:val="Normal"/>
    <w:autoRedefine/>
    <w:uiPriority w:val="39"/>
    <w:unhideWhenUsed/>
    <w:rsid w:val="00113F0F"/>
    <w:pPr>
      <w:spacing w:after="100"/>
      <w:ind w:left="440"/>
    </w:pPr>
  </w:style>
  <w:style w:type="paragraph" w:styleId="TOC2">
    <w:name w:val="toc 2"/>
    <w:basedOn w:val="Normal"/>
    <w:next w:val="Normal"/>
    <w:autoRedefine/>
    <w:uiPriority w:val="39"/>
    <w:unhideWhenUsed/>
    <w:rsid w:val="00113F0F"/>
    <w:pPr>
      <w:spacing w:after="100"/>
      <w:ind w:left="220"/>
    </w:pPr>
  </w:style>
  <w:style w:type="paragraph" w:styleId="TOC4">
    <w:name w:val="toc 4"/>
    <w:basedOn w:val="Normal"/>
    <w:next w:val="Normal"/>
    <w:autoRedefine/>
    <w:uiPriority w:val="39"/>
    <w:unhideWhenUsed/>
    <w:rsid w:val="00113F0F"/>
    <w:pPr>
      <w:spacing w:after="100"/>
      <w:ind w:left="660"/>
    </w:pPr>
    <w:rPr>
      <w:rFonts w:eastAsiaTheme="minorEastAsia"/>
    </w:rPr>
  </w:style>
  <w:style w:type="paragraph" w:styleId="TOC5">
    <w:name w:val="toc 5"/>
    <w:basedOn w:val="Normal"/>
    <w:next w:val="Normal"/>
    <w:autoRedefine/>
    <w:uiPriority w:val="39"/>
    <w:unhideWhenUsed/>
    <w:rsid w:val="00113F0F"/>
    <w:pPr>
      <w:spacing w:after="100"/>
      <w:ind w:left="880"/>
    </w:pPr>
    <w:rPr>
      <w:rFonts w:eastAsiaTheme="minorEastAsia"/>
    </w:rPr>
  </w:style>
  <w:style w:type="paragraph" w:styleId="TOC6">
    <w:name w:val="toc 6"/>
    <w:basedOn w:val="Normal"/>
    <w:next w:val="Normal"/>
    <w:autoRedefine/>
    <w:uiPriority w:val="39"/>
    <w:unhideWhenUsed/>
    <w:rsid w:val="00113F0F"/>
    <w:pPr>
      <w:spacing w:after="100"/>
      <w:ind w:left="1100"/>
    </w:pPr>
    <w:rPr>
      <w:rFonts w:eastAsiaTheme="minorEastAsia"/>
    </w:rPr>
  </w:style>
  <w:style w:type="paragraph" w:styleId="TOC7">
    <w:name w:val="toc 7"/>
    <w:basedOn w:val="Normal"/>
    <w:next w:val="Normal"/>
    <w:autoRedefine/>
    <w:uiPriority w:val="39"/>
    <w:unhideWhenUsed/>
    <w:rsid w:val="00113F0F"/>
    <w:pPr>
      <w:spacing w:after="100"/>
      <w:ind w:left="1320"/>
    </w:pPr>
    <w:rPr>
      <w:rFonts w:eastAsiaTheme="minorEastAsia"/>
    </w:rPr>
  </w:style>
  <w:style w:type="paragraph" w:styleId="TOC8">
    <w:name w:val="toc 8"/>
    <w:basedOn w:val="Normal"/>
    <w:next w:val="Normal"/>
    <w:autoRedefine/>
    <w:uiPriority w:val="39"/>
    <w:unhideWhenUsed/>
    <w:rsid w:val="00113F0F"/>
    <w:pPr>
      <w:spacing w:after="100"/>
      <w:ind w:left="1540"/>
    </w:pPr>
    <w:rPr>
      <w:rFonts w:eastAsiaTheme="minorEastAsia"/>
    </w:rPr>
  </w:style>
  <w:style w:type="paragraph" w:styleId="TOC9">
    <w:name w:val="toc 9"/>
    <w:basedOn w:val="Normal"/>
    <w:next w:val="Normal"/>
    <w:autoRedefine/>
    <w:uiPriority w:val="39"/>
    <w:unhideWhenUsed/>
    <w:rsid w:val="00113F0F"/>
    <w:pPr>
      <w:spacing w:after="100"/>
      <w:ind w:left="1760"/>
    </w:pPr>
    <w:rPr>
      <w:rFonts w:eastAsiaTheme="minorEastAsia"/>
    </w:rPr>
  </w:style>
  <w:style w:type="character" w:styleId="CommentReference">
    <w:name w:val="annotation reference"/>
    <w:basedOn w:val="DefaultParagraphFont"/>
    <w:uiPriority w:val="99"/>
    <w:semiHidden/>
    <w:unhideWhenUsed/>
    <w:rsid w:val="00113F0F"/>
    <w:rPr>
      <w:sz w:val="16"/>
      <w:szCs w:val="16"/>
    </w:rPr>
  </w:style>
  <w:style w:type="paragraph" w:styleId="CommentText">
    <w:name w:val="annotation text"/>
    <w:basedOn w:val="Normal"/>
    <w:link w:val="CommentTextChar"/>
    <w:uiPriority w:val="99"/>
    <w:semiHidden/>
    <w:unhideWhenUsed/>
    <w:rsid w:val="00113F0F"/>
    <w:pPr>
      <w:spacing w:line="240" w:lineRule="auto"/>
    </w:pPr>
    <w:rPr>
      <w:sz w:val="20"/>
      <w:szCs w:val="20"/>
    </w:rPr>
  </w:style>
  <w:style w:type="character" w:customStyle="1" w:styleId="CommentTextChar">
    <w:name w:val="Comment Text Char"/>
    <w:basedOn w:val="DefaultParagraphFont"/>
    <w:link w:val="CommentText"/>
    <w:uiPriority w:val="99"/>
    <w:semiHidden/>
    <w:rsid w:val="00113F0F"/>
    <w:rPr>
      <w:sz w:val="20"/>
      <w:szCs w:val="20"/>
    </w:rPr>
  </w:style>
  <w:style w:type="paragraph" w:styleId="CommentSubject">
    <w:name w:val="annotation subject"/>
    <w:basedOn w:val="CommentText"/>
    <w:next w:val="CommentText"/>
    <w:link w:val="CommentSubjectChar"/>
    <w:uiPriority w:val="99"/>
    <w:semiHidden/>
    <w:unhideWhenUsed/>
    <w:rsid w:val="00113F0F"/>
    <w:rPr>
      <w:b/>
      <w:bCs/>
    </w:rPr>
  </w:style>
  <w:style w:type="character" w:customStyle="1" w:styleId="CommentSubjectChar">
    <w:name w:val="Comment Subject Char"/>
    <w:basedOn w:val="CommentTextChar"/>
    <w:link w:val="CommentSubject"/>
    <w:uiPriority w:val="99"/>
    <w:semiHidden/>
    <w:rsid w:val="00113F0F"/>
    <w:rPr>
      <w:b/>
      <w:bCs/>
      <w:sz w:val="20"/>
      <w:szCs w:val="20"/>
    </w:rPr>
  </w:style>
  <w:style w:type="paragraph" w:styleId="Revision">
    <w:name w:val="Revision"/>
    <w:hidden/>
    <w:uiPriority w:val="99"/>
    <w:semiHidden/>
    <w:rsid w:val="00113F0F"/>
    <w:pPr>
      <w:spacing w:after="0" w:line="240" w:lineRule="auto"/>
    </w:pPr>
  </w:style>
  <w:style w:type="table" w:styleId="TableGrid">
    <w:name w:val="Table Grid"/>
    <w:basedOn w:val="TableNormal"/>
    <w:uiPriority w:val="59"/>
    <w:rsid w:val="00113F0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0F"/>
  </w:style>
  <w:style w:type="paragraph" w:styleId="Heading1">
    <w:name w:val="heading 1"/>
    <w:basedOn w:val="Normal"/>
    <w:next w:val="Normal"/>
    <w:link w:val="Heading1Char"/>
    <w:qFormat/>
    <w:rsid w:val="00113F0F"/>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113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F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3F0F"/>
    <w:rPr>
      <w:rFonts w:ascii="Times" w:eastAsia="Times" w:hAnsi="Times" w:cs="Times New Roman"/>
      <w:b/>
      <w:sz w:val="32"/>
      <w:szCs w:val="20"/>
    </w:rPr>
  </w:style>
  <w:style w:type="character" w:customStyle="1" w:styleId="Heading2Char">
    <w:name w:val="Heading 2 Char"/>
    <w:basedOn w:val="DefaultParagraphFont"/>
    <w:link w:val="Heading2"/>
    <w:uiPriority w:val="9"/>
    <w:rsid w:val="00113F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F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F0F"/>
    <w:rPr>
      <w:rFonts w:asciiTheme="majorHAnsi" w:eastAsiaTheme="majorEastAsia" w:hAnsiTheme="majorHAnsi" w:cstheme="majorBidi"/>
      <w:b/>
      <w:bCs/>
      <w:i/>
      <w:iCs/>
      <w:color w:val="4F81BD" w:themeColor="accent1"/>
    </w:rPr>
  </w:style>
  <w:style w:type="paragraph" w:styleId="Header">
    <w:name w:val="header"/>
    <w:basedOn w:val="Normal"/>
    <w:link w:val="HeaderChar"/>
    <w:semiHidden/>
    <w:rsid w:val="00113F0F"/>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113F0F"/>
    <w:rPr>
      <w:rFonts w:ascii="Times" w:eastAsia="Times" w:hAnsi="Times" w:cs="Times New Roman"/>
      <w:sz w:val="24"/>
      <w:szCs w:val="20"/>
    </w:rPr>
  </w:style>
  <w:style w:type="paragraph" w:styleId="Footer">
    <w:name w:val="footer"/>
    <w:basedOn w:val="Normal"/>
    <w:link w:val="FooterChar"/>
    <w:unhideWhenUsed/>
    <w:rsid w:val="00113F0F"/>
    <w:pPr>
      <w:tabs>
        <w:tab w:val="center" w:pos="4680"/>
        <w:tab w:val="right" w:pos="9360"/>
      </w:tabs>
      <w:spacing w:after="0" w:line="240" w:lineRule="auto"/>
    </w:pPr>
  </w:style>
  <w:style w:type="character" w:customStyle="1" w:styleId="FooterChar">
    <w:name w:val="Footer Char"/>
    <w:basedOn w:val="DefaultParagraphFont"/>
    <w:link w:val="Footer"/>
    <w:rsid w:val="00113F0F"/>
  </w:style>
  <w:style w:type="paragraph" w:styleId="BalloonText">
    <w:name w:val="Balloon Text"/>
    <w:basedOn w:val="Normal"/>
    <w:link w:val="BalloonTextChar"/>
    <w:uiPriority w:val="99"/>
    <w:semiHidden/>
    <w:unhideWhenUsed/>
    <w:rsid w:val="0011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0F"/>
    <w:rPr>
      <w:rFonts w:ascii="Tahoma" w:hAnsi="Tahoma" w:cs="Tahoma"/>
      <w:sz w:val="16"/>
      <w:szCs w:val="16"/>
    </w:rPr>
  </w:style>
  <w:style w:type="character" w:styleId="PageNumber">
    <w:name w:val="page number"/>
    <w:basedOn w:val="DefaultParagraphFont"/>
    <w:semiHidden/>
    <w:rsid w:val="00113F0F"/>
  </w:style>
  <w:style w:type="character" w:styleId="LineNumber">
    <w:name w:val="line number"/>
    <w:basedOn w:val="DefaultParagraphFont"/>
    <w:uiPriority w:val="99"/>
    <w:semiHidden/>
    <w:unhideWhenUsed/>
    <w:rsid w:val="00113F0F"/>
  </w:style>
  <w:style w:type="paragraph" w:styleId="NoSpacing">
    <w:name w:val="No Spacing"/>
    <w:link w:val="NoSpacingChar"/>
    <w:uiPriority w:val="1"/>
    <w:qFormat/>
    <w:rsid w:val="00113F0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13F0F"/>
    <w:rPr>
      <w:rFonts w:eastAsiaTheme="minorEastAsia"/>
      <w:lang w:eastAsia="ja-JP"/>
    </w:rPr>
  </w:style>
  <w:style w:type="paragraph" w:styleId="TOCHeading">
    <w:name w:val="TOC Heading"/>
    <w:basedOn w:val="Heading1"/>
    <w:next w:val="Normal"/>
    <w:uiPriority w:val="39"/>
    <w:semiHidden/>
    <w:unhideWhenUsed/>
    <w:qFormat/>
    <w:rsid w:val="00113F0F"/>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13F0F"/>
    <w:pPr>
      <w:spacing w:after="100"/>
    </w:pPr>
  </w:style>
  <w:style w:type="character" w:styleId="Hyperlink">
    <w:name w:val="Hyperlink"/>
    <w:basedOn w:val="DefaultParagraphFont"/>
    <w:uiPriority w:val="99"/>
    <w:unhideWhenUsed/>
    <w:rsid w:val="00113F0F"/>
    <w:rPr>
      <w:color w:val="0000FF" w:themeColor="hyperlink"/>
      <w:u w:val="single"/>
    </w:rPr>
  </w:style>
  <w:style w:type="paragraph" w:styleId="ListParagraph">
    <w:name w:val="List Paragraph"/>
    <w:basedOn w:val="Normal"/>
    <w:uiPriority w:val="34"/>
    <w:qFormat/>
    <w:rsid w:val="00113F0F"/>
    <w:pPr>
      <w:ind w:left="720"/>
      <w:contextualSpacing/>
    </w:pPr>
  </w:style>
  <w:style w:type="paragraph" w:styleId="BodyText">
    <w:name w:val="Body Text"/>
    <w:basedOn w:val="Normal"/>
    <w:link w:val="BodyTextChar"/>
    <w:semiHidden/>
    <w:rsid w:val="00113F0F"/>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113F0F"/>
    <w:rPr>
      <w:rFonts w:ascii="Times" w:eastAsia="Times" w:hAnsi="Times" w:cs="Times New Roman"/>
      <w:i/>
      <w:sz w:val="24"/>
      <w:szCs w:val="20"/>
    </w:rPr>
  </w:style>
  <w:style w:type="paragraph" w:styleId="TOC3">
    <w:name w:val="toc 3"/>
    <w:basedOn w:val="Normal"/>
    <w:next w:val="Normal"/>
    <w:autoRedefine/>
    <w:uiPriority w:val="39"/>
    <w:unhideWhenUsed/>
    <w:rsid w:val="00113F0F"/>
    <w:pPr>
      <w:spacing w:after="100"/>
      <w:ind w:left="440"/>
    </w:pPr>
  </w:style>
  <w:style w:type="paragraph" w:styleId="TOC2">
    <w:name w:val="toc 2"/>
    <w:basedOn w:val="Normal"/>
    <w:next w:val="Normal"/>
    <w:autoRedefine/>
    <w:uiPriority w:val="39"/>
    <w:unhideWhenUsed/>
    <w:rsid w:val="00113F0F"/>
    <w:pPr>
      <w:spacing w:after="100"/>
      <w:ind w:left="220"/>
    </w:pPr>
  </w:style>
  <w:style w:type="paragraph" w:styleId="TOC4">
    <w:name w:val="toc 4"/>
    <w:basedOn w:val="Normal"/>
    <w:next w:val="Normal"/>
    <w:autoRedefine/>
    <w:uiPriority w:val="39"/>
    <w:unhideWhenUsed/>
    <w:rsid w:val="00113F0F"/>
    <w:pPr>
      <w:spacing w:after="100"/>
      <w:ind w:left="660"/>
    </w:pPr>
    <w:rPr>
      <w:rFonts w:eastAsiaTheme="minorEastAsia"/>
    </w:rPr>
  </w:style>
  <w:style w:type="paragraph" w:styleId="TOC5">
    <w:name w:val="toc 5"/>
    <w:basedOn w:val="Normal"/>
    <w:next w:val="Normal"/>
    <w:autoRedefine/>
    <w:uiPriority w:val="39"/>
    <w:unhideWhenUsed/>
    <w:rsid w:val="00113F0F"/>
    <w:pPr>
      <w:spacing w:after="100"/>
      <w:ind w:left="880"/>
    </w:pPr>
    <w:rPr>
      <w:rFonts w:eastAsiaTheme="minorEastAsia"/>
    </w:rPr>
  </w:style>
  <w:style w:type="paragraph" w:styleId="TOC6">
    <w:name w:val="toc 6"/>
    <w:basedOn w:val="Normal"/>
    <w:next w:val="Normal"/>
    <w:autoRedefine/>
    <w:uiPriority w:val="39"/>
    <w:unhideWhenUsed/>
    <w:rsid w:val="00113F0F"/>
    <w:pPr>
      <w:spacing w:after="100"/>
      <w:ind w:left="1100"/>
    </w:pPr>
    <w:rPr>
      <w:rFonts w:eastAsiaTheme="minorEastAsia"/>
    </w:rPr>
  </w:style>
  <w:style w:type="paragraph" w:styleId="TOC7">
    <w:name w:val="toc 7"/>
    <w:basedOn w:val="Normal"/>
    <w:next w:val="Normal"/>
    <w:autoRedefine/>
    <w:uiPriority w:val="39"/>
    <w:unhideWhenUsed/>
    <w:rsid w:val="00113F0F"/>
    <w:pPr>
      <w:spacing w:after="100"/>
      <w:ind w:left="1320"/>
    </w:pPr>
    <w:rPr>
      <w:rFonts w:eastAsiaTheme="minorEastAsia"/>
    </w:rPr>
  </w:style>
  <w:style w:type="paragraph" w:styleId="TOC8">
    <w:name w:val="toc 8"/>
    <w:basedOn w:val="Normal"/>
    <w:next w:val="Normal"/>
    <w:autoRedefine/>
    <w:uiPriority w:val="39"/>
    <w:unhideWhenUsed/>
    <w:rsid w:val="00113F0F"/>
    <w:pPr>
      <w:spacing w:after="100"/>
      <w:ind w:left="1540"/>
    </w:pPr>
    <w:rPr>
      <w:rFonts w:eastAsiaTheme="minorEastAsia"/>
    </w:rPr>
  </w:style>
  <w:style w:type="paragraph" w:styleId="TOC9">
    <w:name w:val="toc 9"/>
    <w:basedOn w:val="Normal"/>
    <w:next w:val="Normal"/>
    <w:autoRedefine/>
    <w:uiPriority w:val="39"/>
    <w:unhideWhenUsed/>
    <w:rsid w:val="00113F0F"/>
    <w:pPr>
      <w:spacing w:after="100"/>
      <w:ind w:left="1760"/>
    </w:pPr>
    <w:rPr>
      <w:rFonts w:eastAsiaTheme="minorEastAsia"/>
    </w:rPr>
  </w:style>
  <w:style w:type="character" w:styleId="CommentReference">
    <w:name w:val="annotation reference"/>
    <w:basedOn w:val="DefaultParagraphFont"/>
    <w:uiPriority w:val="99"/>
    <w:semiHidden/>
    <w:unhideWhenUsed/>
    <w:rsid w:val="00113F0F"/>
    <w:rPr>
      <w:sz w:val="16"/>
      <w:szCs w:val="16"/>
    </w:rPr>
  </w:style>
  <w:style w:type="paragraph" w:styleId="CommentText">
    <w:name w:val="annotation text"/>
    <w:basedOn w:val="Normal"/>
    <w:link w:val="CommentTextChar"/>
    <w:uiPriority w:val="99"/>
    <w:semiHidden/>
    <w:unhideWhenUsed/>
    <w:rsid w:val="00113F0F"/>
    <w:pPr>
      <w:spacing w:line="240" w:lineRule="auto"/>
    </w:pPr>
    <w:rPr>
      <w:sz w:val="20"/>
      <w:szCs w:val="20"/>
    </w:rPr>
  </w:style>
  <w:style w:type="character" w:customStyle="1" w:styleId="CommentTextChar">
    <w:name w:val="Comment Text Char"/>
    <w:basedOn w:val="DefaultParagraphFont"/>
    <w:link w:val="CommentText"/>
    <w:uiPriority w:val="99"/>
    <w:semiHidden/>
    <w:rsid w:val="00113F0F"/>
    <w:rPr>
      <w:sz w:val="20"/>
      <w:szCs w:val="20"/>
    </w:rPr>
  </w:style>
  <w:style w:type="paragraph" w:styleId="CommentSubject">
    <w:name w:val="annotation subject"/>
    <w:basedOn w:val="CommentText"/>
    <w:next w:val="CommentText"/>
    <w:link w:val="CommentSubjectChar"/>
    <w:uiPriority w:val="99"/>
    <w:semiHidden/>
    <w:unhideWhenUsed/>
    <w:rsid w:val="00113F0F"/>
    <w:rPr>
      <w:b/>
      <w:bCs/>
    </w:rPr>
  </w:style>
  <w:style w:type="character" w:customStyle="1" w:styleId="CommentSubjectChar">
    <w:name w:val="Comment Subject Char"/>
    <w:basedOn w:val="CommentTextChar"/>
    <w:link w:val="CommentSubject"/>
    <w:uiPriority w:val="99"/>
    <w:semiHidden/>
    <w:rsid w:val="00113F0F"/>
    <w:rPr>
      <w:b/>
      <w:bCs/>
      <w:sz w:val="20"/>
      <w:szCs w:val="20"/>
    </w:rPr>
  </w:style>
  <w:style w:type="paragraph" w:styleId="Revision">
    <w:name w:val="Revision"/>
    <w:hidden/>
    <w:uiPriority w:val="99"/>
    <w:semiHidden/>
    <w:rsid w:val="00113F0F"/>
    <w:pPr>
      <w:spacing w:after="0" w:line="240" w:lineRule="auto"/>
    </w:pPr>
  </w:style>
  <w:style w:type="table" w:styleId="TableGrid">
    <w:name w:val="Table Grid"/>
    <w:basedOn w:val="TableNormal"/>
    <w:uiPriority w:val="59"/>
    <w:rsid w:val="00113F0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4591</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SWENG 500 Team 3</dc:subject>
  <dc:creator>Gregg</dc:creator>
  <cp:lastModifiedBy>Gregg</cp:lastModifiedBy>
  <cp:revision>3</cp:revision>
  <dcterms:created xsi:type="dcterms:W3CDTF">2013-07-15T21:45:00Z</dcterms:created>
  <dcterms:modified xsi:type="dcterms:W3CDTF">2013-07-15T21:52:00Z</dcterms:modified>
</cp:coreProperties>
</file>