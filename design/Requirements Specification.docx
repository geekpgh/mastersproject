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DA232A" w:rsidRPr="00A62B80" w:rsidTr="0083743C">
            <w:trPr>
              <w:trHeight w:val="2160"/>
              <w:jc w:val="center"/>
            </w:trPr>
            <w:tc>
              <w:tcPr>
                <w:tcW w:w="5000" w:type="pct"/>
              </w:tcPr>
              <w:p w:rsidR="00DA232A" w:rsidRPr="00A62B80" w:rsidRDefault="00315B89" w:rsidP="006720BD">
                <w:pPr>
                  <w:jc w:val="center"/>
                  <w:rPr>
                    <w:rFonts w:ascii="Times" w:hAnsi="Times" w:cs="Times"/>
                    <w:sz w:val="32"/>
                    <w:szCs w:val="32"/>
                  </w:rPr>
                </w:pPr>
                <w:r w:rsidRPr="00D650B6">
                  <w:rPr>
                    <w:rFonts w:ascii="Times" w:hAnsi="Times" w:cs="Times"/>
                    <w:b/>
                    <w:sz w:val="40"/>
                    <w:szCs w:val="40"/>
                  </w:rPr>
                  <w:t>Brewers</w:t>
                </w:r>
                <w:r w:rsidR="00C2153A">
                  <w:rPr>
                    <w:rFonts w:ascii="Times" w:hAnsi="Times" w:cs="Times"/>
                    <w:b/>
                    <w:sz w:val="40"/>
                    <w:szCs w:val="40"/>
                  </w:rPr>
                  <w:t xml:space="preserve"> </w:t>
                </w:r>
                <w:r w:rsidRPr="00D650B6">
                  <w:rPr>
                    <w:rFonts w:ascii="Times" w:hAnsi="Times" w:cs="Times"/>
                    <w:b/>
                    <w:sz w:val="40"/>
                    <w:szCs w:val="40"/>
                  </w:rPr>
                  <w:t>Buddy</w:t>
                </w:r>
              </w:p>
            </w:tc>
          </w:tr>
          <w:tr w:rsidR="00DA232A" w:rsidTr="00D34535">
            <w:trPr>
              <w:trHeight w:val="126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232A" w:rsidRPr="00D34535" w:rsidRDefault="006720BD" w:rsidP="00D34535">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Software Requirements Specification</w:t>
                    </w:r>
                  </w:p>
                </w:tc>
              </w:sdtContent>
            </w:sdt>
          </w:tr>
          <w:tr w:rsidR="00DA232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232A" w:rsidRDefault="006720BD" w:rsidP="00D3453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SWENG 500 Team 3</w:t>
                    </w:r>
                  </w:p>
                </w:tc>
              </w:sdtContent>
            </w:sdt>
          </w:tr>
          <w:tr w:rsidR="00DA232A" w:rsidTr="00D34535">
            <w:trPr>
              <w:trHeight w:val="140"/>
              <w:jc w:val="center"/>
            </w:trPr>
            <w:tc>
              <w:tcPr>
                <w:tcW w:w="5000" w:type="pct"/>
                <w:vAlign w:val="center"/>
              </w:tcPr>
              <w:p w:rsidR="00DA232A" w:rsidRDefault="00DA232A">
                <w:pPr>
                  <w:pStyle w:val="NoSpacing"/>
                  <w:jc w:val="center"/>
                </w:pPr>
              </w:p>
            </w:tc>
          </w:tr>
          <w:tr w:rsidR="00DA232A" w:rsidTr="00D34535">
            <w:trPr>
              <w:trHeight w:val="4320"/>
              <w:jc w:val="center"/>
            </w:trPr>
            <w:tc>
              <w:tcPr>
                <w:tcW w:w="5000" w:type="pct"/>
                <w:vAlign w:val="center"/>
              </w:tcPr>
              <w:customXmlDelRangeStart w:id="0" w:author="Gregg" w:date="2013-06-23T20:51:00Z"/>
              <w:sdt>
                <w:sdtPr>
                  <w:rPr>
                    <w:rFonts w:ascii="Times New Roman" w:hAnsi="Times New Roman" w:cs="Times New Roman"/>
                    <w:sz w:val="36"/>
                    <w:szCs w:val="36"/>
                  </w:rPr>
                  <w:alias w:val="Author"/>
                  <w:id w:val="-139187188"/>
                  <w:dataBinding w:prefixMappings="xmlns:ns0='http://schemas.openxmlformats.org/package/2006/metadata/core-properties' xmlns:ns1='http://purl.org/dc/elements/1.1/'" w:xpath="/ns0:coreProperties[1]/ns1:creator[1]" w:storeItemID="{6C3C8BC8-F283-45AE-878A-BAB7291924A1}"/>
                  <w:text/>
                </w:sdtPr>
                <w:sdtContent>
                  <w:customXmlDelRangeEnd w:id="0"/>
                  <w:p w:rsidR="00D34535" w:rsidRPr="00D34535" w:rsidRDefault="0015336A" w:rsidP="00D34535">
                    <w:pPr>
                      <w:pStyle w:val="NoSpacing"/>
                      <w:jc w:val="center"/>
                      <w:rPr>
                        <w:bCs/>
                        <w:sz w:val="36"/>
                        <w:szCs w:val="36"/>
                      </w:rPr>
                    </w:pPr>
                    <w:r w:rsidRPr="0015336A">
                      <w:rPr>
                        <w:rFonts w:ascii="Times New Roman" w:hAnsi="Times New Roman" w:cs="Times New Roman"/>
                        <w:sz w:val="36"/>
                        <w:szCs w:val="36"/>
                      </w:rPr>
                      <w:t xml:space="preserve">Geoff </w:t>
                    </w:r>
                    <w:proofErr w:type="spellStart"/>
                    <w:r w:rsidRPr="0015336A">
                      <w:rPr>
                        <w:rFonts w:ascii="Times New Roman" w:hAnsi="Times New Roman" w:cs="Times New Roman"/>
                        <w:sz w:val="36"/>
                        <w:szCs w:val="36"/>
                      </w:rPr>
                      <w:t>Blogreff</w:t>
                    </w:r>
                    <w:proofErr w:type="spellEnd"/>
                  </w:p>
                  <w:customXmlDelRangeStart w:id="1" w:author="Gregg" w:date="2013-06-23T20:51:00Z"/>
                </w:sdtContent>
              </w:sdt>
              <w:customXmlDelRangeEnd w:id="1"/>
              <w:p w:rsidR="00D34535" w:rsidRPr="00D34535" w:rsidRDefault="00D34535" w:rsidP="00D34535">
                <w:pPr>
                  <w:pStyle w:val="NoSpacing"/>
                  <w:jc w:val="center"/>
                  <w:rPr>
                    <w:bCs/>
                    <w:sz w:val="36"/>
                    <w:szCs w:val="36"/>
                  </w:rPr>
                </w:pPr>
                <w:r w:rsidRPr="00D34535">
                  <w:rPr>
                    <w:bCs/>
                    <w:sz w:val="36"/>
                    <w:szCs w:val="36"/>
                  </w:rPr>
                  <w:t>Gregg Ideus</w:t>
                </w:r>
              </w:p>
              <w:p w:rsidR="00D34535" w:rsidRPr="00D34535" w:rsidRDefault="00A62B80" w:rsidP="00D34535">
                <w:pPr>
                  <w:pStyle w:val="NoSpacing"/>
                  <w:jc w:val="center"/>
                  <w:rPr>
                    <w:bCs/>
                    <w:sz w:val="36"/>
                    <w:szCs w:val="36"/>
                  </w:rPr>
                </w:pPr>
                <w:r>
                  <w:rPr>
                    <w:bCs/>
                    <w:sz w:val="36"/>
                    <w:szCs w:val="36"/>
                  </w:rPr>
                  <w:t>Jo</w:t>
                </w:r>
                <w:r w:rsidR="00D34535" w:rsidRPr="00D34535">
                  <w:rPr>
                    <w:bCs/>
                    <w:sz w:val="36"/>
                    <w:szCs w:val="36"/>
                  </w:rPr>
                  <w:t xml:space="preserve">nathon </w:t>
                </w:r>
                <w:proofErr w:type="spellStart"/>
                <w:r w:rsidR="00D34535" w:rsidRPr="00D34535">
                  <w:rPr>
                    <w:bCs/>
                    <w:sz w:val="36"/>
                    <w:szCs w:val="36"/>
                  </w:rPr>
                  <w:t>Parise</w:t>
                </w:r>
                <w:proofErr w:type="spellEnd"/>
              </w:p>
              <w:p w:rsidR="00D34535" w:rsidRPr="00D34535" w:rsidRDefault="00D34535" w:rsidP="00D34535">
                <w:pPr>
                  <w:pStyle w:val="NoSpacing"/>
                  <w:jc w:val="center"/>
                  <w:rPr>
                    <w:bCs/>
                    <w:sz w:val="36"/>
                    <w:szCs w:val="36"/>
                  </w:rPr>
                </w:pPr>
                <w:r w:rsidRPr="00D34535">
                  <w:rPr>
                    <w:bCs/>
                    <w:sz w:val="36"/>
                    <w:szCs w:val="36"/>
                  </w:rPr>
                  <w:t xml:space="preserve">John </w:t>
                </w:r>
                <w:proofErr w:type="spellStart"/>
                <w:r w:rsidRPr="00D34535">
                  <w:rPr>
                    <w:bCs/>
                    <w:sz w:val="36"/>
                    <w:szCs w:val="36"/>
                  </w:rPr>
                  <w:t>Pistorius</w:t>
                </w:r>
                <w:proofErr w:type="spellEnd"/>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DA232A" w:rsidRDefault="006720BD" w:rsidP="00D34535">
                    <w:pPr>
                      <w:pStyle w:val="NoSpacing"/>
                      <w:jc w:val="center"/>
                      <w:rPr>
                        <w:b/>
                        <w:bCs/>
                      </w:rPr>
                    </w:pPr>
                    <w:r>
                      <w:rPr>
                        <w:bCs/>
                        <w:sz w:val="36"/>
                        <w:szCs w:val="36"/>
                      </w:rPr>
                      <w:t xml:space="preserve">Steven </w:t>
                    </w:r>
                    <w:proofErr w:type="spellStart"/>
                    <w:r>
                      <w:rPr>
                        <w:bCs/>
                        <w:sz w:val="36"/>
                        <w:szCs w:val="36"/>
                      </w:rPr>
                      <w:t>Platz</w:t>
                    </w:r>
                    <w:proofErr w:type="spellEnd"/>
                  </w:p>
                </w:sdtContent>
              </w:sdt>
            </w:tc>
          </w:tr>
          <w:tr w:rsidR="00DA232A">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DA232A" w:rsidRDefault="00DA232A">
                    <w:pPr>
                      <w:pStyle w:val="NoSpacing"/>
                      <w:jc w:val="center"/>
                      <w:rPr>
                        <w:b/>
                        <w:bCs/>
                      </w:rPr>
                    </w:pPr>
                    <w:r>
                      <w:rPr>
                        <w:b/>
                        <w:bCs/>
                      </w:rPr>
                      <w:t>[Pick the date]</w:t>
                    </w:r>
                  </w:p>
                </w:tc>
              </w:sdtContent>
            </w:sdt>
          </w:tr>
        </w:tbl>
        <w:p w:rsidR="00DA232A" w:rsidRDefault="00DA232A"/>
        <w:p w:rsidR="00DA232A" w:rsidRDefault="00DA232A"/>
        <w:tbl>
          <w:tblPr>
            <w:tblpPr w:leftFromText="187" w:rightFromText="187" w:horzAnchor="margin" w:tblpXSpec="center" w:tblpYSpec="bottom"/>
            <w:tblW w:w="5000" w:type="pct"/>
            <w:tblLook w:val="04A0" w:firstRow="1" w:lastRow="0" w:firstColumn="1" w:lastColumn="0" w:noHBand="0" w:noVBand="1"/>
          </w:tblPr>
          <w:tblGrid>
            <w:gridCol w:w="9576"/>
          </w:tblGrid>
          <w:tr w:rsidR="00DA232A">
            <w:tc>
              <w:tcPr>
                <w:tcW w:w="5000" w:type="pct"/>
              </w:tcPr>
              <w:p w:rsidR="00DA232A" w:rsidRDefault="00DA232A" w:rsidP="00DA232A">
                <w:pPr>
                  <w:pStyle w:val="NoSpacing"/>
                </w:pPr>
              </w:p>
            </w:tc>
          </w:tr>
        </w:tbl>
        <w:p w:rsidR="00DA232A" w:rsidRDefault="00DA232A"/>
        <w:p w:rsidR="00DA232A" w:rsidRDefault="00DA232A">
          <w:pPr>
            <w:rPr>
              <w:rFonts w:ascii="Times New Roman" w:hAnsi="Times New Roman" w:cs="Times New Roman"/>
              <w:sz w:val="48"/>
              <w:szCs w:val="48"/>
            </w:rPr>
          </w:pPr>
          <w:r>
            <w:rPr>
              <w:rFonts w:ascii="Times New Roman" w:hAnsi="Times New Roman" w:cs="Times New Roman"/>
              <w:sz w:val="48"/>
              <w:szCs w:val="48"/>
            </w:rPr>
            <w:br w:type="page"/>
          </w:r>
        </w:p>
      </w:sdtContent>
    </w:sdt>
    <w:p w:rsidR="00DA232A" w:rsidRDefault="00DA232A" w:rsidP="00DA232A"/>
    <w:p w:rsidR="00DA232A" w:rsidRDefault="00DA232A" w:rsidP="00DA232A"/>
    <w:p w:rsidR="00DA232A" w:rsidRDefault="00DA232A" w:rsidP="00DA232A"/>
    <w:p w:rsidR="00DA232A" w:rsidRDefault="00DA232A" w:rsidP="00DA232A">
      <w:pPr>
        <w:pStyle w:val="Header"/>
        <w:tabs>
          <w:tab w:val="clear" w:pos="4320"/>
          <w:tab w:val="clear" w:pos="8640"/>
        </w:tabs>
      </w:pPr>
    </w:p>
    <w:p w:rsidR="00DA232A" w:rsidRDefault="00DA232A" w:rsidP="00DA232A">
      <w:pPr>
        <w:pStyle w:val="Heading1"/>
      </w:pPr>
      <w:bookmarkStart w:id="2" w:name="_Toc506458769"/>
      <w:bookmarkStart w:id="3" w:name="_Toc506459135"/>
      <w:bookmarkStart w:id="4" w:name="_Toc360927150"/>
      <w:r>
        <w:t>Revision History</w:t>
      </w:r>
      <w:bookmarkEnd w:id="2"/>
      <w:bookmarkEnd w:id="3"/>
      <w:bookmarkEnd w:id="4"/>
    </w:p>
    <w:p w:rsidR="00DA232A" w:rsidRDefault="00DA232A" w:rsidP="00DA232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DA232A" w:rsidTr="0053462E">
        <w:tc>
          <w:tcPr>
            <w:tcW w:w="1188" w:type="dxa"/>
            <w:tcBorders>
              <w:top w:val="nil"/>
              <w:left w:val="nil"/>
              <w:bottom w:val="single" w:sz="4" w:space="0" w:color="auto"/>
              <w:right w:val="nil"/>
            </w:tcBorders>
          </w:tcPr>
          <w:p w:rsidR="00DA232A" w:rsidRDefault="00DA232A" w:rsidP="0053462E">
            <w:pPr>
              <w:jc w:val="center"/>
              <w:rPr>
                <w:b/>
              </w:rPr>
            </w:pPr>
            <w:r>
              <w:rPr>
                <w:b/>
              </w:rPr>
              <w:t>Date</w:t>
            </w:r>
          </w:p>
        </w:tc>
        <w:tc>
          <w:tcPr>
            <w:tcW w:w="3240" w:type="dxa"/>
            <w:tcBorders>
              <w:top w:val="nil"/>
              <w:left w:val="nil"/>
              <w:bottom w:val="single" w:sz="4" w:space="0" w:color="auto"/>
              <w:right w:val="nil"/>
            </w:tcBorders>
          </w:tcPr>
          <w:p w:rsidR="00DA232A" w:rsidRDefault="00DA232A" w:rsidP="0053462E">
            <w:pPr>
              <w:jc w:val="center"/>
              <w:rPr>
                <w:b/>
              </w:rPr>
            </w:pPr>
            <w:r>
              <w:rPr>
                <w:b/>
              </w:rPr>
              <w:t>Description</w:t>
            </w:r>
          </w:p>
        </w:tc>
        <w:tc>
          <w:tcPr>
            <w:tcW w:w="1890" w:type="dxa"/>
            <w:tcBorders>
              <w:top w:val="nil"/>
              <w:left w:val="nil"/>
              <w:bottom w:val="single" w:sz="4" w:space="0" w:color="auto"/>
              <w:right w:val="nil"/>
            </w:tcBorders>
          </w:tcPr>
          <w:p w:rsidR="00DA232A" w:rsidRDefault="00DA232A" w:rsidP="0053462E">
            <w:pPr>
              <w:jc w:val="center"/>
              <w:rPr>
                <w:b/>
              </w:rPr>
            </w:pPr>
            <w:r>
              <w:rPr>
                <w:b/>
              </w:rPr>
              <w:t>Author</w:t>
            </w:r>
          </w:p>
        </w:tc>
        <w:tc>
          <w:tcPr>
            <w:tcW w:w="3150" w:type="dxa"/>
            <w:tcBorders>
              <w:top w:val="nil"/>
              <w:left w:val="nil"/>
              <w:bottom w:val="single" w:sz="4" w:space="0" w:color="auto"/>
              <w:right w:val="nil"/>
            </w:tcBorders>
          </w:tcPr>
          <w:p w:rsidR="00DA232A" w:rsidRDefault="00DA232A" w:rsidP="0053462E">
            <w:pPr>
              <w:jc w:val="center"/>
              <w:rPr>
                <w:b/>
              </w:rPr>
            </w:pPr>
            <w:r>
              <w:rPr>
                <w:b/>
              </w:rPr>
              <w:t>Comments</w:t>
            </w:r>
          </w:p>
        </w:tc>
      </w:tr>
      <w:tr w:rsidR="00DA232A" w:rsidTr="0053462E">
        <w:tc>
          <w:tcPr>
            <w:tcW w:w="1188" w:type="dxa"/>
            <w:tcBorders>
              <w:top w:val="single" w:sz="4" w:space="0" w:color="auto"/>
            </w:tcBorders>
          </w:tcPr>
          <w:p w:rsidR="00DA232A" w:rsidRDefault="00DA232A" w:rsidP="0053462E">
            <w:r>
              <w:t>&lt;date&gt;</w:t>
            </w:r>
          </w:p>
        </w:tc>
        <w:tc>
          <w:tcPr>
            <w:tcW w:w="3240" w:type="dxa"/>
            <w:tcBorders>
              <w:top w:val="single" w:sz="4" w:space="0" w:color="auto"/>
            </w:tcBorders>
          </w:tcPr>
          <w:p w:rsidR="00DA232A" w:rsidRDefault="00DA232A" w:rsidP="0053462E">
            <w:r>
              <w:t>&lt;Version 1&gt;</w:t>
            </w:r>
          </w:p>
        </w:tc>
        <w:tc>
          <w:tcPr>
            <w:tcW w:w="1890" w:type="dxa"/>
            <w:tcBorders>
              <w:top w:val="single" w:sz="4" w:space="0" w:color="auto"/>
            </w:tcBorders>
          </w:tcPr>
          <w:p w:rsidR="00DA232A" w:rsidRDefault="00DA232A" w:rsidP="0053462E">
            <w:r>
              <w:t>&lt;Your Name&gt;</w:t>
            </w:r>
          </w:p>
        </w:tc>
        <w:tc>
          <w:tcPr>
            <w:tcW w:w="3150" w:type="dxa"/>
            <w:tcBorders>
              <w:top w:val="single" w:sz="4" w:space="0" w:color="auto"/>
            </w:tcBorders>
          </w:tcPr>
          <w:p w:rsidR="00DA232A" w:rsidRDefault="00DA232A" w:rsidP="0053462E">
            <w:r>
              <w:t>&lt;First Revision&gt;</w:t>
            </w:r>
          </w:p>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bl>
    <w:p w:rsidR="00DA232A" w:rsidRDefault="00DA232A" w:rsidP="00DA232A"/>
    <w:p w:rsidR="00DA232A" w:rsidRDefault="00DA232A" w:rsidP="00DA232A"/>
    <w:p w:rsidR="00921BD4" w:rsidRDefault="00921BD4"/>
    <w:p w:rsidR="00DA232A" w:rsidRDefault="00DA232A">
      <w:r>
        <w:br w:type="page"/>
      </w:r>
    </w:p>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2D14A5" w:rsidRPr="00AD052D" w:rsidRDefault="002D14A5">
          <w:pPr>
            <w:pStyle w:val="TOCHeading"/>
            <w:rPr>
              <w:rFonts w:ascii="Times" w:hAnsi="Times" w:cs="Times"/>
            </w:rPr>
          </w:pPr>
          <w:r w:rsidRPr="00AD052D">
            <w:rPr>
              <w:rFonts w:ascii="Times" w:hAnsi="Times" w:cs="Times"/>
            </w:rPr>
            <w:t>Table of Contents</w:t>
          </w:r>
        </w:p>
        <w:p w:rsidR="00C2153A" w:rsidRDefault="00315B89">
          <w:pPr>
            <w:pStyle w:val="TOC1"/>
            <w:tabs>
              <w:tab w:val="right" w:leader="dot" w:pos="9350"/>
            </w:tabs>
            <w:rPr>
              <w:rFonts w:eastAsiaTheme="minorEastAsia"/>
              <w:noProof/>
            </w:rPr>
          </w:pPr>
          <w:r w:rsidRPr="00AD052D">
            <w:rPr>
              <w:rFonts w:ascii="Times" w:hAnsi="Times" w:cs="Times"/>
            </w:rPr>
            <w:fldChar w:fldCharType="begin"/>
          </w:r>
          <w:r w:rsidR="002D14A5" w:rsidRPr="00AD052D">
            <w:rPr>
              <w:rFonts w:ascii="Times" w:hAnsi="Times" w:cs="Times"/>
            </w:rPr>
            <w:instrText xml:space="preserve"> TOC \o "1-3" \h \z \u </w:instrText>
          </w:r>
          <w:r w:rsidRPr="00AD052D">
            <w:rPr>
              <w:rFonts w:ascii="Times" w:hAnsi="Times" w:cs="Times"/>
            </w:rPr>
            <w:fldChar w:fldCharType="separate"/>
          </w:r>
          <w:hyperlink w:anchor="_Toc360927150" w:history="1">
            <w:r w:rsidR="00C2153A" w:rsidRPr="00F16963">
              <w:rPr>
                <w:rStyle w:val="Hyperlink"/>
                <w:noProof/>
              </w:rPr>
              <w:t>Revision History</w:t>
            </w:r>
            <w:r w:rsidR="00C2153A">
              <w:rPr>
                <w:noProof/>
                <w:webHidden/>
              </w:rPr>
              <w:tab/>
            </w:r>
            <w:r w:rsidR="00C2153A">
              <w:rPr>
                <w:noProof/>
                <w:webHidden/>
              </w:rPr>
              <w:fldChar w:fldCharType="begin"/>
            </w:r>
            <w:r w:rsidR="00C2153A">
              <w:rPr>
                <w:noProof/>
                <w:webHidden/>
              </w:rPr>
              <w:instrText xml:space="preserve"> PAGEREF _Toc360927150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8E3A92">
          <w:pPr>
            <w:pStyle w:val="TOC1"/>
            <w:tabs>
              <w:tab w:val="left" w:pos="440"/>
              <w:tab w:val="right" w:leader="dot" w:pos="9350"/>
            </w:tabs>
            <w:rPr>
              <w:rFonts w:eastAsiaTheme="minorEastAsia"/>
              <w:noProof/>
            </w:rPr>
          </w:pPr>
          <w:hyperlink w:anchor="_Toc360927151" w:history="1">
            <w:r w:rsidR="00C2153A" w:rsidRPr="00F16963">
              <w:rPr>
                <w:rStyle w:val="Hyperlink"/>
                <w:noProof/>
              </w:rPr>
              <w:t>1.</w:t>
            </w:r>
            <w:r w:rsidR="00C2153A">
              <w:rPr>
                <w:rFonts w:eastAsiaTheme="minorEastAsia"/>
                <w:noProof/>
              </w:rPr>
              <w:tab/>
            </w:r>
            <w:r w:rsidR="00C2153A" w:rsidRPr="00F16963">
              <w:rPr>
                <w:rStyle w:val="Hyperlink"/>
                <w:noProof/>
              </w:rPr>
              <w:t>Introduction</w:t>
            </w:r>
            <w:r w:rsidR="00C2153A">
              <w:rPr>
                <w:noProof/>
                <w:webHidden/>
              </w:rPr>
              <w:tab/>
            </w:r>
            <w:r w:rsidR="00C2153A">
              <w:rPr>
                <w:noProof/>
                <w:webHidden/>
              </w:rPr>
              <w:fldChar w:fldCharType="begin"/>
            </w:r>
            <w:r w:rsidR="00C2153A">
              <w:rPr>
                <w:noProof/>
                <w:webHidden/>
              </w:rPr>
              <w:instrText xml:space="preserve"> PAGEREF _Toc360927151 \h </w:instrText>
            </w:r>
            <w:r w:rsidR="00C2153A">
              <w:rPr>
                <w:noProof/>
                <w:webHidden/>
              </w:rPr>
            </w:r>
            <w:r w:rsidR="00C2153A">
              <w:rPr>
                <w:noProof/>
                <w:webHidden/>
              </w:rPr>
              <w:fldChar w:fldCharType="separate"/>
            </w:r>
            <w:r w:rsidR="00C2153A">
              <w:rPr>
                <w:noProof/>
                <w:webHidden/>
              </w:rPr>
              <w:t>1</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52" w:history="1">
            <w:r w:rsidR="00C2153A" w:rsidRPr="00F16963">
              <w:rPr>
                <w:rStyle w:val="Hyperlink"/>
                <w:rFonts w:ascii="Times" w:hAnsi="Times" w:cs="Times"/>
                <w:noProof/>
              </w:rPr>
              <w:t>1.1</w:t>
            </w:r>
            <w:r w:rsidR="00C2153A">
              <w:rPr>
                <w:rFonts w:eastAsiaTheme="minorEastAsia"/>
                <w:noProof/>
              </w:rPr>
              <w:tab/>
            </w:r>
            <w:r w:rsidR="00C2153A" w:rsidRPr="00F16963">
              <w:rPr>
                <w:rStyle w:val="Hyperlink"/>
                <w:rFonts w:ascii="Times" w:hAnsi="Times" w:cs="Times"/>
                <w:noProof/>
              </w:rPr>
              <w:t>Purpose</w:t>
            </w:r>
            <w:r w:rsidR="00C2153A">
              <w:rPr>
                <w:noProof/>
                <w:webHidden/>
              </w:rPr>
              <w:tab/>
            </w:r>
            <w:r w:rsidR="00C2153A">
              <w:rPr>
                <w:noProof/>
                <w:webHidden/>
              </w:rPr>
              <w:fldChar w:fldCharType="begin"/>
            </w:r>
            <w:r w:rsidR="00C2153A">
              <w:rPr>
                <w:noProof/>
                <w:webHidden/>
              </w:rPr>
              <w:instrText xml:space="preserve"> PAGEREF _Toc360927152 \h </w:instrText>
            </w:r>
            <w:r w:rsidR="00C2153A">
              <w:rPr>
                <w:noProof/>
                <w:webHidden/>
              </w:rPr>
            </w:r>
            <w:r w:rsidR="00C2153A">
              <w:rPr>
                <w:noProof/>
                <w:webHidden/>
              </w:rPr>
              <w:fldChar w:fldCharType="separate"/>
            </w:r>
            <w:r w:rsidR="00C2153A">
              <w:rPr>
                <w:noProof/>
                <w:webHidden/>
              </w:rPr>
              <w:t>1</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53" w:history="1">
            <w:r w:rsidR="00C2153A" w:rsidRPr="00F16963">
              <w:rPr>
                <w:rStyle w:val="Hyperlink"/>
                <w:rFonts w:ascii="Times" w:hAnsi="Times" w:cs="Times"/>
                <w:noProof/>
              </w:rPr>
              <w:t>1.2</w:t>
            </w:r>
            <w:r w:rsidR="00C2153A">
              <w:rPr>
                <w:rFonts w:eastAsiaTheme="minorEastAsia"/>
                <w:noProof/>
              </w:rPr>
              <w:tab/>
            </w:r>
            <w:r w:rsidR="00C2153A" w:rsidRPr="00F16963">
              <w:rPr>
                <w:rStyle w:val="Hyperlink"/>
                <w:rFonts w:ascii="Times" w:hAnsi="Times" w:cs="Times"/>
                <w:noProof/>
              </w:rPr>
              <w:t>Scope</w:t>
            </w:r>
            <w:r w:rsidR="00C2153A">
              <w:rPr>
                <w:noProof/>
                <w:webHidden/>
              </w:rPr>
              <w:tab/>
            </w:r>
            <w:r w:rsidR="00C2153A">
              <w:rPr>
                <w:noProof/>
                <w:webHidden/>
              </w:rPr>
              <w:fldChar w:fldCharType="begin"/>
            </w:r>
            <w:r w:rsidR="00C2153A">
              <w:rPr>
                <w:noProof/>
                <w:webHidden/>
              </w:rPr>
              <w:instrText xml:space="preserve"> PAGEREF _Toc360927153 \h </w:instrText>
            </w:r>
            <w:r w:rsidR="00C2153A">
              <w:rPr>
                <w:noProof/>
                <w:webHidden/>
              </w:rPr>
            </w:r>
            <w:r w:rsidR="00C2153A">
              <w:rPr>
                <w:noProof/>
                <w:webHidden/>
              </w:rPr>
              <w:fldChar w:fldCharType="separate"/>
            </w:r>
            <w:r w:rsidR="00C2153A">
              <w:rPr>
                <w:noProof/>
                <w:webHidden/>
              </w:rPr>
              <w:t>1</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54" w:history="1">
            <w:r w:rsidR="00C2153A" w:rsidRPr="00F16963">
              <w:rPr>
                <w:rStyle w:val="Hyperlink"/>
                <w:rFonts w:ascii="Times" w:hAnsi="Times" w:cs="Times"/>
                <w:noProof/>
              </w:rPr>
              <w:t>1.3</w:t>
            </w:r>
            <w:r w:rsidR="00C2153A">
              <w:rPr>
                <w:rFonts w:eastAsiaTheme="minorEastAsia"/>
                <w:noProof/>
              </w:rPr>
              <w:tab/>
            </w:r>
            <w:r w:rsidR="00C2153A" w:rsidRPr="00F16963">
              <w:rPr>
                <w:rStyle w:val="Hyperlink"/>
                <w:rFonts w:ascii="Times" w:hAnsi="Times" w:cs="Times"/>
                <w:noProof/>
              </w:rPr>
              <w:t>Definitions, Acronyms, and Abbreviations</w:t>
            </w:r>
            <w:r w:rsidR="00C2153A">
              <w:rPr>
                <w:noProof/>
                <w:webHidden/>
              </w:rPr>
              <w:tab/>
            </w:r>
            <w:r w:rsidR="00C2153A">
              <w:rPr>
                <w:noProof/>
                <w:webHidden/>
              </w:rPr>
              <w:fldChar w:fldCharType="begin"/>
            </w:r>
            <w:r w:rsidR="00C2153A">
              <w:rPr>
                <w:noProof/>
                <w:webHidden/>
              </w:rPr>
              <w:instrText xml:space="preserve"> PAGEREF _Toc360927154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55" w:history="1">
            <w:r w:rsidR="00C2153A" w:rsidRPr="00F16963">
              <w:rPr>
                <w:rStyle w:val="Hyperlink"/>
                <w:rFonts w:ascii="Times" w:hAnsi="Times" w:cs="Times"/>
                <w:noProof/>
              </w:rPr>
              <w:t>1.4</w:t>
            </w:r>
            <w:r w:rsidR="00C2153A">
              <w:rPr>
                <w:rFonts w:eastAsiaTheme="minorEastAsia"/>
                <w:noProof/>
              </w:rPr>
              <w:tab/>
            </w:r>
            <w:r w:rsidR="00C2153A" w:rsidRPr="00F16963">
              <w:rPr>
                <w:rStyle w:val="Hyperlink"/>
                <w:rFonts w:ascii="Times" w:hAnsi="Times" w:cs="Times"/>
                <w:noProof/>
              </w:rPr>
              <w:t>References</w:t>
            </w:r>
            <w:r w:rsidR="00C2153A">
              <w:rPr>
                <w:noProof/>
                <w:webHidden/>
              </w:rPr>
              <w:tab/>
            </w:r>
            <w:r w:rsidR="00C2153A">
              <w:rPr>
                <w:noProof/>
                <w:webHidden/>
              </w:rPr>
              <w:fldChar w:fldCharType="begin"/>
            </w:r>
            <w:r w:rsidR="00C2153A">
              <w:rPr>
                <w:noProof/>
                <w:webHidden/>
              </w:rPr>
              <w:instrText xml:space="preserve"> PAGEREF _Toc360927155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56" w:history="1">
            <w:r w:rsidR="00C2153A" w:rsidRPr="00F16963">
              <w:rPr>
                <w:rStyle w:val="Hyperlink"/>
                <w:rFonts w:ascii="Times" w:hAnsi="Times" w:cs="Times"/>
                <w:noProof/>
              </w:rPr>
              <w:t>1.5</w:t>
            </w:r>
            <w:r w:rsidR="00C2153A">
              <w:rPr>
                <w:rFonts w:eastAsiaTheme="minorEastAsia"/>
                <w:noProof/>
              </w:rPr>
              <w:tab/>
            </w:r>
            <w:r w:rsidR="00C2153A" w:rsidRPr="00F16963">
              <w:rPr>
                <w:rStyle w:val="Hyperlink"/>
                <w:rFonts w:ascii="Times" w:hAnsi="Times" w:cs="Times"/>
                <w:noProof/>
              </w:rPr>
              <w:t>Overview</w:t>
            </w:r>
            <w:r w:rsidR="00C2153A">
              <w:rPr>
                <w:noProof/>
                <w:webHidden/>
              </w:rPr>
              <w:tab/>
            </w:r>
            <w:r w:rsidR="00C2153A">
              <w:rPr>
                <w:noProof/>
                <w:webHidden/>
              </w:rPr>
              <w:fldChar w:fldCharType="begin"/>
            </w:r>
            <w:r w:rsidR="00C2153A">
              <w:rPr>
                <w:noProof/>
                <w:webHidden/>
              </w:rPr>
              <w:instrText xml:space="preserve"> PAGEREF _Toc360927156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8E3A92">
          <w:pPr>
            <w:pStyle w:val="TOC1"/>
            <w:tabs>
              <w:tab w:val="left" w:pos="440"/>
              <w:tab w:val="right" w:leader="dot" w:pos="9350"/>
            </w:tabs>
            <w:rPr>
              <w:rFonts w:eastAsiaTheme="minorEastAsia"/>
              <w:noProof/>
            </w:rPr>
          </w:pPr>
          <w:hyperlink w:anchor="_Toc360927157" w:history="1">
            <w:r w:rsidR="00C2153A" w:rsidRPr="00F16963">
              <w:rPr>
                <w:rStyle w:val="Hyperlink"/>
                <w:noProof/>
              </w:rPr>
              <w:t>2.</w:t>
            </w:r>
            <w:r w:rsidR="00C2153A">
              <w:rPr>
                <w:rFonts w:eastAsiaTheme="minorEastAsia"/>
                <w:noProof/>
              </w:rPr>
              <w:tab/>
            </w:r>
            <w:r w:rsidR="00C2153A" w:rsidRPr="00F16963">
              <w:rPr>
                <w:rStyle w:val="Hyperlink"/>
                <w:noProof/>
              </w:rPr>
              <w:t>General Description</w:t>
            </w:r>
            <w:r w:rsidR="00C2153A">
              <w:rPr>
                <w:noProof/>
                <w:webHidden/>
              </w:rPr>
              <w:tab/>
            </w:r>
            <w:r w:rsidR="00C2153A">
              <w:rPr>
                <w:noProof/>
                <w:webHidden/>
              </w:rPr>
              <w:fldChar w:fldCharType="begin"/>
            </w:r>
            <w:r w:rsidR="00C2153A">
              <w:rPr>
                <w:noProof/>
                <w:webHidden/>
              </w:rPr>
              <w:instrText xml:space="preserve"> PAGEREF _Toc360927157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58" w:history="1">
            <w:r w:rsidR="00C2153A" w:rsidRPr="00F16963">
              <w:rPr>
                <w:rStyle w:val="Hyperlink"/>
                <w:rFonts w:ascii="Times" w:hAnsi="Times" w:cs="Times"/>
                <w:noProof/>
              </w:rPr>
              <w:t>2.1</w:t>
            </w:r>
            <w:r w:rsidR="00C2153A">
              <w:rPr>
                <w:rFonts w:eastAsiaTheme="minorEastAsia"/>
                <w:noProof/>
              </w:rPr>
              <w:tab/>
            </w:r>
            <w:r w:rsidR="00C2153A" w:rsidRPr="00F16963">
              <w:rPr>
                <w:rStyle w:val="Hyperlink"/>
                <w:rFonts w:ascii="Times" w:hAnsi="Times" w:cs="Times"/>
                <w:noProof/>
              </w:rPr>
              <w:t>Product Perspective</w:t>
            </w:r>
            <w:r w:rsidR="00C2153A">
              <w:rPr>
                <w:noProof/>
                <w:webHidden/>
              </w:rPr>
              <w:tab/>
            </w:r>
            <w:r w:rsidR="00C2153A">
              <w:rPr>
                <w:noProof/>
                <w:webHidden/>
              </w:rPr>
              <w:fldChar w:fldCharType="begin"/>
            </w:r>
            <w:r w:rsidR="00C2153A">
              <w:rPr>
                <w:noProof/>
                <w:webHidden/>
              </w:rPr>
              <w:instrText xml:space="preserve"> PAGEREF _Toc360927158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59" w:history="1">
            <w:r w:rsidR="00C2153A" w:rsidRPr="00F16963">
              <w:rPr>
                <w:rStyle w:val="Hyperlink"/>
                <w:rFonts w:ascii="Times" w:hAnsi="Times" w:cs="Times"/>
                <w:noProof/>
              </w:rPr>
              <w:t>2.2</w:t>
            </w:r>
            <w:r w:rsidR="00C2153A">
              <w:rPr>
                <w:rFonts w:eastAsiaTheme="minorEastAsia"/>
                <w:noProof/>
              </w:rPr>
              <w:tab/>
            </w:r>
            <w:r w:rsidR="00C2153A" w:rsidRPr="00F16963">
              <w:rPr>
                <w:rStyle w:val="Hyperlink"/>
                <w:rFonts w:ascii="Times" w:hAnsi="Times" w:cs="Times"/>
                <w:noProof/>
              </w:rPr>
              <w:t>Product Functions</w:t>
            </w:r>
            <w:r w:rsidR="00C2153A">
              <w:rPr>
                <w:noProof/>
                <w:webHidden/>
              </w:rPr>
              <w:tab/>
            </w:r>
            <w:r w:rsidR="00C2153A">
              <w:rPr>
                <w:noProof/>
                <w:webHidden/>
              </w:rPr>
              <w:fldChar w:fldCharType="begin"/>
            </w:r>
            <w:r w:rsidR="00C2153A">
              <w:rPr>
                <w:noProof/>
                <w:webHidden/>
              </w:rPr>
              <w:instrText xml:space="preserve"> PAGEREF _Toc360927159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60" w:history="1">
            <w:r w:rsidR="00C2153A" w:rsidRPr="00F16963">
              <w:rPr>
                <w:rStyle w:val="Hyperlink"/>
                <w:rFonts w:ascii="Times" w:hAnsi="Times" w:cs="Times"/>
                <w:noProof/>
              </w:rPr>
              <w:t>2.3</w:t>
            </w:r>
            <w:r w:rsidR="00C2153A">
              <w:rPr>
                <w:rFonts w:eastAsiaTheme="minorEastAsia"/>
                <w:noProof/>
              </w:rPr>
              <w:tab/>
            </w:r>
            <w:r w:rsidR="00C2153A" w:rsidRPr="00F16963">
              <w:rPr>
                <w:rStyle w:val="Hyperlink"/>
                <w:rFonts w:ascii="Times" w:hAnsi="Times" w:cs="Times"/>
                <w:noProof/>
              </w:rPr>
              <w:t>User Characteristics</w:t>
            </w:r>
            <w:r w:rsidR="00C2153A">
              <w:rPr>
                <w:noProof/>
                <w:webHidden/>
              </w:rPr>
              <w:tab/>
            </w:r>
            <w:r w:rsidR="00C2153A">
              <w:rPr>
                <w:noProof/>
                <w:webHidden/>
              </w:rPr>
              <w:fldChar w:fldCharType="begin"/>
            </w:r>
            <w:r w:rsidR="00C2153A">
              <w:rPr>
                <w:noProof/>
                <w:webHidden/>
              </w:rPr>
              <w:instrText xml:space="preserve"> PAGEREF _Toc360927160 \h </w:instrText>
            </w:r>
            <w:r w:rsidR="00C2153A">
              <w:rPr>
                <w:noProof/>
                <w:webHidden/>
              </w:rPr>
            </w:r>
            <w:r w:rsidR="00C2153A">
              <w:rPr>
                <w:noProof/>
                <w:webHidden/>
              </w:rPr>
              <w:fldChar w:fldCharType="separate"/>
            </w:r>
            <w:r w:rsidR="00C2153A">
              <w:rPr>
                <w:noProof/>
                <w:webHidden/>
              </w:rPr>
              <w:t>2</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61" w:history="1">
            <w:r w:rsidR="00C2153A" w:rsidRPr="00F16963">
              <w:rPr>
                <w:rStyle w:val="Hyperlink"/>
                <w:rFonts w:ascii="Times" w:hAnsi="Times" w:cs="Times"/>
                <w:noProof/>
              </w:rPr>
              <w:t>2.4</w:t>
            </w:r>
            <w:r w:rsidR="00C2153A">
              <w:rPr>
                <w:rFonts w:eastAsiaTheme="minorEastAsia"/>
                <w:noProof/>
              </w:rPr>
              <w:tab/>
            </w:r>
            <w:r w:rsidR="00C2153A" w:rsidRPr="00F16963">
              <w:rPr>
                <w:rStyle w:val="Hyperlink"/>
                <w:rFonts w:ascii="Times" w:hAnsi="Times" w:cs="Times"/>
                <w:noProof/>
              </w:rPr>
              <w:t>General Constraints</w:t>
            </w:r>
            <w:r w:rsidR="00C2153A">
              <w:rPr>
                <w:noProof/>
                <w:webHidden/>
              </w:rPr>
              <w:tab/>
            </w:r>
            <w:r w:rsidR="00C2153A">
              <w:rPr>
                <w:noProof/>
                <w:webHidden/>
              </w:rPr>
              <w:fldChar w:fldCharType="begin"/>
            </w:r>
            <w:r w:rsidR="00C2153A">
              <w:rPr>
                <w:noProof/>
                <w:webHidden/>
              </w:rPr>
              <w:instrText xml:space="preserve"> PAGEREF _Toc360927161 \h </w:instrText>
            </w:r>
            <w:r w:rsidR="00C2153A">
              <w:rPr>
                <w:noProof/>
                <w:webHidden/>
              </w:rPr>
            </w:r>
            <w:r w:rsidR="00C2153A">
              <w:rPr>
                <w:noProof/>
                <w:webHidden/>
              </w:rPr>
              <w:fldChar w:fldCharType="separate"/>
            </w:r>
            <w:r w:rsidR="00C2153A">
              <w:rPr>
                <w:noProof/>
                <w:webHidden/>
              </w:rPr>
              <w:t>3</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62" w:history="1">
            <w:r w:rsidR="00C2153A" w:rsidRPr="00F16963">
              <w:rPr>
                <w:rStyle w:val="Hyperlink"/>
                <w:rFonts w:ascii="Times" w:hAnsi="Times" w:cs="Times"/>
                <w:noProof/>
              </w:rPr>
              <w:t>2.5</w:t>
            </w:r>
            <w:r w:rsidR="00C2153A">
              <w:rPr>
                <w:rFonts w:eastAsiaTheme="minorEastAsia"/>
                <w:noProof/>
              </w:rPr>
              <w:tab/>
            </w:r>
            <w:r w:rsidR="00C2153A" w:rsidRPr="00F16963">
              <w:rPr>
                <w:rStyle w:val="Hyperlink"/>
                <w:rFonts w:ascii="Times" w:hAnsi="Times" w:cs="Times"/>
                <w:noProof/>
              </w:rPr>
              <w:t>Assumptions and Dependencies</w:t>
            </w:r>
            <w:r w:rsidR="00C2153A">
              <w:rPr>
                <w:noProof/>
                <w:webHidden/>
              </w:rPr>
              <w:tab/>
            </w:r>
            <w:r w:rsidR="00C2153A">
              <w:rPr>
                <w:noProof/>
                <w:webHidden/>
              </w:rPr>
              <w:fldChar w:fldCharType="begin"/>
            </w:r>
            <w:r w:rsidR="00C2153A">
              <w:rPr>
                <w:noProof/>
                <w:webHidden/>
              </w:rPr>
              <w:instrText xml:space="preserve"> PAGEREF _Toc360927162 \h </w:instrText>
            </w:r>
            <w:r w:rsidR="00C2153A">
              <w:rPr>
                <w:noProof/>
                <w:webHidden/>
              </w:rPr>
            </w:r>
            <w:r w:rsidR="00C2153A">
              <w:rPr>
                <w:noProof/>
                <w:webHidden/>
              </w:rPr>
              <w:fldChar w:fldCharType="separate"/>
            </w:r>
            <w:r w:rsidR="00C2153A">
              <w:rPr>
                <w:noProof/>
                <w:webHidden/>
              </w:rPr>
              <w:t>3</w:t>
            </w:r>
            <w:r w:rsidR="00C2153A">
              <w:rPr>
                <w:noProof/>
                <w:webHidden/>
              </w:rPr>
              <w:fldChar w:fldCharType="end"/>
            </w:r>
          </w:hyperlink>
        </w:p>
        <w:p w:rsidR="00C2153A" w:rsidRDefault="008E3A92">
          <w:pPr>
            <w:pStyle w:val="TOC1"/>
            <w:tabs>
              <w:tab w:val="left" w:pos="440"/>
              <w:tab w:val="right" w:leader="dot" w:pos="9350"/>
            </w:tabs>
            <w:rPr>
              <w:rFonts w:eastAsiaTheme="minorEastAsia"/>
              <w:noProof/>
            </w:rPr>
          </w:pPr>
          <w:hyperlink w:anchor="_Toc360927163" w:history="1">
            <w:r w:rsidR="00C2153A" w:rsidRPr="00F16963">
              <w:rPr>
                <w:rStyle w:val="Hyperlink"/>
                <w:noProof/>
              </w:rPr>
              <w:t>3.</w:t>
            </w:r>
            <w:r w:rsidR="00C2153A">
              <w:rPr>
                <w:rFonts w:eastAsiaTheme="minorEastAsia"/>
                <w:noProof/>
              </w:rPr>
              <w:tab/>
            </w:r>
            <w:r w:rsidR="00C2153A" w:rsidRPr="00F16963">
              <w:rPr>
                <w:rStyle w:val="Hyperlink"/>
                <w:noProof/>
              </w:rPr>
              <w:t>Specific Requirements</w:t>
            </w:r>
            <w:r w:rsidR="00C2153A">
              <w:rPr>
                <w:noProof/>
                <w:webHidden/>
              </w:rPr>
              <w:tab/>
            </w:r>
            <w:r w:rsidR="00C2153A">
              <w:rPr>
                <w:noProof/>
                <w:webHidden/>
              </w:rPr>
              <w:fldChar w:fldCharType="begin"/>
            </w:r>
            <w:r w:rsidR="00C2153A">
              <w:rPr>
                <w:noProof/>
                <w:webHidden/>
              </w:rPr>
              <w:instrText xml:space="preserve"> PAGEREF _Toc360927163 \h </w:instrText>
            </w:r>
            <w:r w:rsidR="00C2153A">
              <w:rPr>
                <w:noProof/>
                <w:webHidden/>
              </w:rPr>
            </w:r>
            <w:r w:rsidR="00C2153A">
              <w:rPr>
                <w:noProof/>
                <w:webHidden/>
              </w:rPr>
              <w:fldChar w:fldCharType="separate"/>
            </w:r>
            <w:r w:rsidR="00C2153A">
              <w:rPr>
                <w:noProof/>
                <w:webHidden/>
              </w:rPr>
              <w:t>3</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64" w:history="1">
            <w:r w:rsidR="00C2153A" w:rsidRPr="00F16963">
              <w:rPr>
                <w:rStyle w:val="Hyperlink"/>
                <w:rFonts w:ascii="Times" w:hAnsi="Times" w:cs="Times"/>
                <w:noProof/>
              </w:rPr>
              <w:t>3.1</w:t>
            </w:r>
            <w:r w:rsidR="00C2153A">
              <w:rPr>
                <w:rFonts w:eastAsiaTheme="minorEastAsia"/>
                <w:noProof/>
              </w:rPr>
              <w:tab/>
            </w:r>
            <w:r w:rsidR="00C2153A" w:rsidRPr="00F16963">
              <w:rPr>
                <w:rStyle w:val="Hyperlink"/>
                <w:rFonts w:ascii="Times" w:hAnsi="Times" w:cs="Times"/>
                <w:noProof/>
              </w:rPr>
              <w:t>External Interface Requirements</w:t>
            </w:r>
            <w:r w:rsidR="00C2153A">
              <w:rPr>
                <w:noProof/>
                <w:webHidden/>
              </w:rPr>
              <w:tab/>
            </w:r>
            <w:r w:rsidR="00C2153A">
              <w:rPr>
                <w:noProof/>
                <w:webHidden/>
              </w:rPr>
              <w:fldChar w:fldCharType="begin"/>
            </w:r>
            <w:r w:rsidR="00C2153A">
              <w:rPr>
                <w:noProof/>
                <w:webHidden/>
              </w:rPr>
              <w:instrText xml:space="preserve"> PAGEREF _Toc360927164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65" w:history="1">
            <w:r w:rsidR="00C2153A" w:rsidRPr="00F16963">
              <w:rPr>
                <w:rStyle w:val="Hyperlink"/>
                <w:rFonts w:ascii="Times" w:hAnsi="Times" w:cs="Times"/>
                <w:noProof/>
              </w:rPr>
              <w:t>3.1.1</w:t>
            </w:r>
            <w:r w:rsidR="00C2153A">
              <w:rPr>
                <w:rFonts w:eastAsiaTheme="minorEastAsia"/>
                <w:noProof/>
              </w:rPr>
              <w:tab/>
            </w:r>
            <w:r w:rsidR="00C2153A" w:rsidRPr="00F16963">
              <w:rPr>
                <w:rStyle w:val="Hyperlink"/>
                <w:rFonts w:ascii="Times" w:hAnsi="Times" w:cs="Times"/>
                <w:noProof/>
              </w:rPr>
              <w:t>User Interfaces</w:t>
            </w:r>
            <w:r w:rsidR="00C2153A">
              <w:rPr>
                <w:noProof/>
                <w:webHidden/>
              </w:rPr>
              <w:tab/>
            </w:r>
            <w:r w:rsidR="00C2153A">
              <w:rPr>
                <w:noProof/>
                <w:webHidden/>
              </w:rPr>
              <w:fldChar w:fldCharType="begin"/>
            </w:r>
            <w:r w:rsidR="00C2153A">
              <w:rPr>
                <w:noProof/>
                <w:webHidden/>
              </w:rPr>
              <w:instrText xml:space="preserve"> PAGEREF _Toc360927165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66" w:history="1">
            <w:r w:rsidR="00C2153A" w:rsidRPr="00F16963">
              <w:rPr>
                <w:rStyle w:val="Hyperlink"/>
                <w:rFonts w:ascii="Times" w:hAnsi="Times" w:cs="Times"/>
                <w:noProof/>
              </w:rPr>
              <w:t>3.1.2</w:t>
            </w:r>
            <w:r w:rsidR="00C2153A">
              <w:rPr>
                <w:rFonts w:eastAsiaTheme="minorEastAsia"/>
                <w:noProof/>
              </w:rPr>
              <w:tab/>
            </w:r>
            <w:r w:rsidR="00C2153A" w:rsidRPr="00F16963">
              <w:rPr>
                <w:rStyle w:val="Hyperlink"/>
                <w:rFonts w:ascii="Times" w:hAnsi="Times" w:cs="Times"/>
                <w:noProof/>
              </w:rPr>
              <w:t>Hardware Interfaces</w:t>
            </w:r>
            <w:r w:rsidR="00C2153A">
              <w:rPr>
                <w:noProof/>
                <w:webHidden/>
              </w:rPr>
              <w:tab/>
            </w:r>
            <w:r w:rsidR="00C2153A">
              <w:rPr>
                <w:noProof/>
                <w:webHidden/>
              </w:rPr>
              <w:fldChar w:fldCharType="begin"/>
            </w:r>
            <w:r w:rsidR="00C2153A">
              <w:rPr>
                <w:noProof/>
                <w:webHidden/>
              </w:rPr>
              <w:instrText xml:space="preserve"> PAGEREF _Toc360927166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67" w:history="1">
            <w:r w:rsidR="00C2153A" w:rsidRPr="00F16963">
              <w:rPr>
                <w:rStyle w:val="Hyperlink"/>
                <w:rFonts w:ascii="Times" w:hAnsi="Times" w:cs="Times"/>
                <w:noProof/>
              </w:rPr>
              <w:t>3.1.3</w:t>
            </w:r>
            <w:r w:rsidR="00C2153A">
              <w:rPr>
                <w:rFonts w:eastAsiaTheme="minorEastAsia"/>
                <w:noProof/>
              </w:rPr>
              <w:tab/>
            </w:r>
            <w:r w:rsidR="00C2153A" w:rsidRPr="00F16963">
              <w:rPr>
                <w:rStyle w:val="Hyperlink"/>
                <w:rFonts w:ascii="Times" w:hAnsi="Times" w:cs="Times"/>
                <w:noProof/>
              </w:rPr>
              <w:t>Software Interfaces</w:t>
            </w:r>
            <w:r w:rsidR="00C2153A">
              <w:rPr>
                <w:noProof/>
                <w:webHidden/>
              </w:rPr>
              <w:tab/>
            </w:r>
            <w:r w:rsidR="00C2153A">
              <w:rPr>
                <w:noProof/>
                <w:webHidden/>
              </w:rPr>
              <w:fldChar w:fldCharType="begin"/>
            </w:r>
            <w:r w:rsidR="00C2153A">
              <w:rPr>
                <w:noProof/>
                <w:webHidden/>
              </w:rPr>
              <w:instrText xml:space="preserve"> PAGEREF _Toc360927167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68" w:history="1">
            <w:r w:rsidR="00C2153A" w:rsidRPr="00F16963">
              <w:rPr>
                <w:rStyle w:val="Hyperlink"/>
                <w:rFonts w:ascii="Times" w:hAnsi="Times" w:cs="Times"/>
                <w:noProof/>
              </w:rPr>
              <w:t>3.1.4</w:t>
            </w:r>
            <w:r w:rsidR="00C2153A">
              <w:rPr>
                <w:rFonts w:eastAsiaTheme="minorEastAsia"/>
                <w:noProof/>
              </w:rPr>
              <w:tab/>
            </w:r>
            <w:r w:rsidR="00C2153A" w:rsidRPr="00F16963">
              <w:rPr>
                <w:rStyle w:val="Hyperlink"/>
                <w:rFonts w:ascii="Times" w:hAnsi="Times" w:cs="Times"/>
                <w:noProof/>
              </w:rPr>
              <w:t>Communications Interfaces</w:t>
            </w:r>
            <w:r w:rsidR="00C2153A">
              <w:rPr>
                <w:noProof/>
                <w:webHidden/>
              </w:rPr>
              <w:tab/>
            </w:r>
            <w:r w:rsidR="00C2153A">
              <w:rPr>
                <w:noProof/>
                <w:webHidden/>
              </w:rPr>
              <w:fldChar w:fldCharType="begin"/>
            </w:r>
            <w:r w:rsidR="00C2153A">
              <w:rPr>
                <w:noProof/>
                <w:webHidden/>
              </w:rPr>
              <w:instrText xml:space="preserve"> PAGEREF _Toc360927168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69" w:history="1">
            <w:r w:rsidR="00C2153A" w:rsidRPr="00F16963">
              <w:rPr>
                <w:rStyle w:val="Hyperlink"/>
                <w:rFonts w:ascii="Times" w:hAnsi="Times" w:cs="Times"/>
                <w:noProof/>
              </w:rPr>
              <w:t>3.2</w:t>
            </w:r>
            <w:r w:rsidR="00C2153A">
              <w:rPr>
                <w:rFonts w:eastAsiaTheme="minorEastAsia"/>
                <w:noProof/>
              </w:rPr>
              <w:tab/>
            </w:r>
            <w:r w:rsidR="00C2153A" w:rsidRPr="00F16963">
              <w:rPr>
                <w:rStyle w:val="Hyperlink"/>
                <w:rFonts w:ascii="Times" w:hAnsi="Times" w:cs="Times"/>
                <w:noProof/>
              </w:rPr>
              <w:t>Functional Requirements</w:t>
            </w:r>
            <w:r w:rsidR="00C2153A">
              <w:rPr>
                <w:noProof/>
                <w:webHidden/>
              </w:rPr>
              <w:tab/>
            </w:r>
            <w:r w:rsidR="00C2153A">
              <w:rPr>
                <w:noProof/>
                <w:webHidden/>
              </w:rPr>
              <w:fldChar w:fldCharType="begin"/>
            </w:r>
            <w:r w:rsidR="00C2153A">
              <w:rPr>
                <w:noProof/>
                <w:webHidden/>
              </w:rPr>
              <w:instrText xml:space="preserve"> PAGEREF _Toc360927169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70" w:history="1">
            <w:r w:rsidR="00C2153A" w:rsidRPr="00F16963">
              <w:rPr>
                <w:rStyle w:val="Hyperlink"/>
                <w:rFonts w:ascii="Times" w:hAnsi="Times" w:cs="Times"/>
                <w:noProof/>
              </w:rPr>
              <w:t>3.2.1</w:t>
            </w:r>
            <w:r w:rsidR="00C2153A">
              <w:rPr>
                <w:rFonts w:eastAsiaTheme="minorEastAsia"/>
                <w:noProof/>
              </w:rPr>
              <w:tab/>
            </w:r>
            <w:r w:rsidR="00C2153A" w:rsidRPr="00F16963">
              <w:rPr>
                <w:rStyle w:val="Hyperlink"/>
                <w:rFonts w:ascii="Times" w:hAnsi="Times" w:cs="Times"/>
                <w:noProof/>
              </w:rPr>
              <w:t>Accounts</w:t>
            </w:r>
            <w:r w:rsidR="00C2153A">
              <w:rPr>
                <w:noProof/>
                <w:webHidden/>
              </w:rPr>
              <w:tab/>
            </w:r>
            <w:r w:rsidR="00C2153A">
              <w:rPr>
                <w:noProof/>
                <w:webHidden/>
              </w:rPr>
              <w:fldChar w:fldCharType="begin"/>
            </w:r>
            <w:r w:rsidR="00C2153A">
              <w:rPr>
                <w:noProof/>
                <w:webHidden/>
              </w:rPr>
              <w:instrText xml:space="preserve"> PAGEREF _Toc360927170 \h </w:instrText>
            </w:r>
            <w:r w:rsidR="00C2153A">
              <w:rPr>
                <w:noProof/>
                <w:webHidden/>
              </w:rPr>
            </w:r>
            <w:r w:rsidR="00C2153A">
              <w:rPr>
                <w:noProof/>
                <w:webHidden/>
              </w:rPr>
              <w:fldChar w:fldCharType="separate"/>
            </w:r>
            <w:r w:rsidR="00C2153A">
              <w:rPr>
                <w:noProof/>
                <w:webHidden/>
              </w:rPr>
              <w:t>4</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71" w:history="1">
            <w:r w:rsidR="00C2153A" w:rsidRPr="00F16963">
              <w:rPr>
                <w:rStyle w:val="Hyperlink"/>
                <w:rFonts w:ascii="Times" w:hAnsi="Times" w:cs="Times"/>
                <w:noProof/>
              </w:rPr>
              <w:t>3.2.2</w:t>
            </w:r>
            <w:r w:rsidR="00C2153A">
              <w:rPr>
                <w:rFonts w:eastAsiaTheme="minorEastAsia"/>
                <w:noProof/>
              </w:rPr>
              <w:tab/>
            </w:r>
            <w:r w:rsidR="00C2153A" w:rsidRPr="00F16963">
              <w:rPr>
                <w:rStyle w:val="Hyperlink"/>
                <w:rFonts w:ascii="Times" w:hAnsi="Times" w:cs="Times"/>
                <w:noProof/>
              </w:rPr>
              <w:t>Log In/Out</w:t>
            </w:r>
            <w:r w:rsidR="00C2153A">
              <w:rPr>
                <w:noProof/>
                <w:webHidden/>
              </w:rPr>
              <w:tab/>
            </w:r>
            <w:r w:rsidR="00C2153A">
              <w:rPr>
                <w:noProof/>
                <w:webHidden/>
              </w:rPr>
              <w:fldChar w:fldCharType="begin"/>
            </w:r>
            <w:r w:rsidR="00C2153A">
              <w:rPr>
                <w:noProof/>
                <w:webHidden/>
              </w:rPr>
              <w:instrText xml:space="preserve"> PAGEREF _Toc360927171 \h </w:instrText>
            </w:r>
            <w:r w:rsidR="00C2153A">
              <w:rPr>
                <w:noProof/>
                <w:webHidden/>
              </w:rPr>
            </w:r>
            <w:r w:rsidR="00C2153A">
              <w:rPr>
                <w:noProof/>
                <w:webHidden/>
              </w:rPr>
              <w:fldChar w:fldCharType="separate"/>
            </w:r>
            <w:r w:rsidR="00C2153A">
              <w:rPr>
                <w:noProof/>
                <w:webHidden/>
              </w:rPr>
              <w:t>5</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72" w:history="1">
            <w:r w:rsidR="00C2153A" w:rsidRPr="00F16963">
              <w:rPr>
                <w:rStyle w:val="Hyperlink"/>
                <w:rFonts w:ascii="Times" w:hAnsi="Times" w:cs="Times"/>
                <w:noProof/>
              </w:rPr>
              <w:t>3.2.3</w:t>
            </w:r>
            <w:r w:rsidR="00C2153A">
              <w:rPr>
                <w:rFonts w:eastAsiaTheme="minorEastAsia"/>
                <w:noProof/>
              </w:rPr>
              <w:tab/>
            </w:r>
            <w:r w:rsidR="00C2153A" w:rsidRPr="00F16963">
              <w:rPr>
                <w:rStyle w:val="Hyperlink"/>
                <w:rFonts w:ascii="Times" w:hAnsi="Times" w:cs="Times"/>
                <w:noProof/>
              </w:rPr>
              <w:t>Recipes</w:t>
            </w:r>
            <w:r w:rsidR="00C2153A">
              <w:rPr>
                <w:noProof/>
                <w:webHidden/>
              </w:rPr>
              <w:tab/>
            </w:r>
            <w:r w:rsidR="00C2153A">
              <w:rPr>
                <w:noProof/>
                <w:webHidden/>
              </w:rPr>
              <w:fldChar w:fldCharType="begin"/>
            </w:r>
            <w:r w:rsidR="00C2153A">
              <w:rPr>
                <w:noProof/>
                <w:webHidden/>
              </w:rPr>
              <w:instrText xml:space="preserve"> PAGEREF _Toc360927172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73" w:history="1">
            <w:r w:rsidR="00C2153A" w:rsidRPr="00F16963">
              <w:rPr>
                <w:rStyle w:val="Hyperlink"/>
                <w:rFonts w:ascii="Times" w:hAnsi="Times" w:cs="Times"/>
                <w:noProof/>
              </w:rPr>
              <w:t>3.2.4</w:t>
            </w:r>
            <w:r w:rsidR="00C2153A">
              <w:rPr>
                <w:rFonts w:eastAsiaTheme="minorEastAsia"/>
                <w:noProof/>
              </w:rPr>
              <w:tab/>
            </w:r>
            <w:r w:rsidR="00C2153A" w:rsidRPr="00F16963">
              <w:rPr>
                <w:rStyle w:val="Hyperlink"/>
                <w:rFonts w:ascii="Times" w:hAnsi="Times" w:cs="Times"/>
                <w:noProof/>
              </w:rPr>
              <w:t>Batches</w:t>
            </w:r>
            <w:r w:rsidR="00C2153A">
              <w:rPr>
                <w:noProof/>
                <w:webHidden/>
              </w:rPr>
              <w:tab/>
            </w:r>
            <w:r w:rsidR="00C2153A">
              <w:rPr>
                <w:noProof/>
                <w:webHidden/>
              </w:rPr>
              <w:fldChar w:fldCharType="begin"/>
            </w:r>
            <w:r w:rsidR="00C2153A">
              <w:rPr>
                <w:noProof/>
                <w:webHidden/>
              </w:rPr>
              <w:instrText xml:space="preserve"> PAGEREF _Toc360927173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74" w:history="1">
            <w:r w:rsidR="00C2153A" w:rsidRPr="00F16963">
              <w:rPr>
                <w:rStyle w:val="Hyperlink"/>
                <w:rFonts w:ascii="Times" w:hAnsi="Times" w:cs="Times"/>
                <w:noProof/>
              </w:rPr>
              <w:t>3.2.5</w:t>
            </w:r>
            <w:r w:rsidR="00C2153A">
              <w:rPr>
                <w:rFonts w:eastAsiaTheme="minorEastAsia"/>
                <w:noProof/>
              </w:rPr>
              <w:tab/>
            </w:r>
            <w:r w:rsidR="00C2153A" w:rsidRPr="00F16963">
              <w:rPr>
                <w:rStyle w:val="Hyperlink"/>
                <w:rFonts w:ascii="Times" w:hAnsi="Times" w:cs="Times"/>
                <w:noProof/>
              </w:rPr>
              <w:t>Users</w:t>
            </w:r>
            <w:r w:rsidR="00C2153A">
              <w:rPr>
                <w:noProof/>
                <w:webHidden/>
              </w:rPr>
              <w:tab/>
            </w:r>
            <w:r w:rsidR="00C2153A">
              <w:rPr>
                <w:noProof/>
                <w:webHidden/>
              </w:rPr>
              <w:fldChar w:fldCharType="begin"/>
            </w:r>
            <w:r w:rsidR="00C2153A">
              <w:rPr>
                <w:noProof/>
                <w:webHidden/>
              </w:rPr>
              <w:instrText xml:space="preserve"> PAGEREF _Toc360927174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75" w:history="1">
            <w:r w:rsidR="00C2153A" w:rsidRPr="00F16963">
              <w:rPr>
                <w:rStyle w:val="Hyperlink"/>
                <w:rFonts w:ascii="Times" w:hAnsi="Times" w:cs="Times"/>
                <w:noProof/>
              </w:rPr>
              <w:t>3.3</w:t>
            </w:r>
            <w:r w:rsidR="00C2153A">
              <w:rPr>
                <w:rFonts w:eastAsiaTheme="minorEastAsia"/>
                <w:noProof/>
              </w:rPr>
              <w:tab/>
            </w:r>
            <w:r w:rsidR="00C2153A" w:rsidRPr="00F16963">
              <w:rPr>
                <w:rStyle w:val="Hyperlink"/>
                <w:rFonts w:ascii="Times" w:hAnsi="Times" w:cs="Times"/>
                <w:noProof/>
              </w:rPr>
              <w:t>Use Cases</w:t>
            </w:r>
            <w:r w:rsidR="00C2153A">
              <w:rPr>
                <w:noProof/>
                <w:webHidden/>
              </w:rPr>
              <w:tab/>
            </w:r>
            <w:r w:rsidR="00C2153A">
              <w:rPr>
                <w:noProof/>
                <w:webHidden/>
              </w:rPr>
              <w:fldChar w:fldCharType="begin"/>
            </w:r>
            <w:r w:rsidR="00C2153A">
              <w:rPr>
                <w:noProof/>
                <w:webHidden/>
              </w:rPr>
              <w:instrText xml:space="preserve"> PAGEREF _Toc360927175 \h </w:instrText>
            </w:r>
            <w:r w:rsidR="00C2153A">
              <w:rPr>
                <w:noProof/>
                <w:webHidden/>
              </w:rPr>
            </w:r>
            <w:r w:rsidR="00C2153A">
              <w:rPr>
                <w:noProof/>
                <w:webHidden/>
              </w:rPr>
              <w:fldChar w:fldCharType="separate"/>
            </w:r>
            <w:r w:rsidR="00C2153A">
              <w:rPr>
                <w:noProof/>
                <w:webHidden/>
              </w:rPr>
              <w:t>6</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76" w:history="1">
            <w:r w:rsidR="00C2153A" w:rsidRPr="00F16963">
              <w:rPr>
                <w:rStyle w:val="Hyperlink"/>
                <w:rFonts w:ascii="Times" w:hAnsi="Times" w:cs="Times"/>
                <w:noProof/>
              </w:rPr>
              <w:t>3.4</w:t>
            </w:r>
            <w:r w:rsidR="00C2153A">
              <w:rPr>
                <w:rFonts w:eastAsiaTheme="minorEastAsia"/>
                <w:noProof/>
              </w:rPr>
              <w:tab/>
            </w:r>
            <w:r w:rsidR="00C2153A" w:rsidRPr="00F16963">
              <w:rPr>
                <w:rStyle w:val="Hyperlink"/>
                <w:rFonts w:ascii="Times" w:hAnsi="Times" w:cs="Times"/>
                <w:noProof/>
              </w:rPr>
              <w:t>Classes / Objects</w:t>
            </w:r>
            <w:r w:rsidR="00C2153A">
              <w:rPr>
                <w:noProof/>
                <w:webHidden/>
              </w:rPr>
              <w:tab/>
            </w:r>
            <w:r w:rsidR="00C2153A">
              <w:rPr>
                <w:noProof/>
                <w:webHidden/>
              </w:rPr>
              <w:fldChar w:fldCharType="begin"/>
            </w:r>
            <w:r w:rsidR="00C2153A">
              <w:rPr>
                <w:noProof/>
                <w:webHidden/>
              </w:rPr>
              <w:instrText xml:space="preserve"> PAGEREF _Toc360927176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77" w:history="1">
            <w:r w:rsidR="00C2153A" w:rsidRPr="00F16963">
              <w:rPr>
                <w:rStyle w:val="Hyperlink"/>
                <w:rFonts w:ascii="Times" w:hAnsi="Times" w:cs="Times"/>
                <w:noProof/>
              </w:rPr>
              <w:t>3.4.1</w:t>
            </w:r>
            <w:r w:rsidR="00C2153A">
              <w:rPr>
                <w:rFonts w:eastAsiaTheme="minorEastAsia"/>
                <w:noProof/>
              </w:rPr>
              <w:tab/>
            </w:r>
            <w:r w:rsidR="00C2153A" w:rsidRPr="00F16963">
              <w:rPr>
                <w:rStyle w:val="Hyperlink"/>
                <w:rFonts w:ascii="Times" w:hAnsi="Times" w:cs="Times"/>
                <w:noProof/>
              </w:rPr>
              <w:t>&lt;Class / Object #1&gt;</w:t>
            </w:r>
            <w:r w:rsidR="00C2153A">
              <w:rPr>
                <w:noProof/>
                <w:webHidden/>
              </w:rPr>
              <w:tab/>
            </w:r>
            <w:r w:rsidR="00C2153A">
              <w:rPr>
                <w:noProof/>
                <w:webHidden/>
              </w:rPr>
              <w:fldChar w:fldCharType="begin"/>
            </w:r>
            <w:r w:rsidR="00C2153A">
              <w:rPr>
                <w:noProof/>
                <w:webHidden/>
              </w:rPr>
              <w:instrText xml:space="preserve"> PAGEREF _Toc360927177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78" w:history="1">
            <w:r w:rsidR="00C2153A" w:rsidRPr="00F16963">
              <w:rPr>
                <w:rStyle w:val="Hyperlink"/>
                <w:rFonts w:ascii="Times" w:hAnsi="Times" w:cs="Times"/>
                <w:noProof/>
              </w:rPr>
              <w:t>3.4.2</w:t>
            </w:r>
            <w:r w:rsidR="00C2153A">
              <w:rPr>
                <w:rFonts w:eastAsiaTheme="minorEastAsia"/>
                <w:noProof/>
              </w:rPr>
              <w:tab/>
            </w:r>
            <w:r w:rsidR="00C2153A" w:rsidRPr="00F16963">
              <w:rPr>
                <w:rStyle w:val="Hyperlink"/>
                <w:rFonts w:ascii="Times" w:hAnsi="Times" w:cs="Times"/>
                <w:noProof/>
              </w:rPr>
              <w:t>&lt;Class / Object #2&gt;</w:t>
            </w:r>
            <w:r w:rsidR="00C2153A">
              <w:rPr>
                <w:noProof/>
                <w:webHidden/>
              </w:rPr>
              <w:tab/>
            </w:r>
            <w:r w:rsidR="00C2153A">
              <w:rPr>
                <w:noProof/>
                <w:webHidden/>
              </w:rPr>
              <w:fldChar w:fldCharType="begin"/>
            </w:r>
            <w:r w:rsidR="00C2153A">
              <w:rPr>
                <w:noProof/>
                <w:webHidden/>
              </w:rPr>
              <w:instrText xml:space="preserve"> PAGEREF _Toc360927178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79" w:history="1">
            <w:r w:rsidR="00C2153A" w:rsidRPr="00F16963">
              <w:rPr>
                <w:rStyle w:val="Hyperlink"/>
                <w:rFonts w:ascii="Times" w:hAnsi="Times" w:cs="Times"/>
                <w:noProof/>
              </w:rPr>
              <w:t>3.5</w:t>
            </w:r>
            <w:r w:rsidR="00C2153A">
              <w:rPr>
                <w:rFonts w:eastAsiaTheme="minorEastAsia"/>
                <w:noProof/>
              </w:rPr>
              <w:tab/>
            </w:r>
            <w:r w:rsidR="00C2153A" w:rsidRPr="00F16963">
              <w:rPr>
                <w:rStyle w:val="Hyperlink"/>
                <w:rFonts w:ascii="Times" w:hAnsi="Times" w:cs="Times"/>
                <w:noProof/>
              </w:rPr>
              <w:t>Non-Functional Requirements</w:t>
            </w:r>
            <w:r w:rsidR="00C2153A">
              <w:rPr>
                <w:noProof/>
                <w:webHidden/>
              </w:rPr>
              <w:tab/>
            </w:r>
            <w:r w:rsidR="00C2153A">
              <w:rPr>
                <w:noProof/>
                <w:webHidden/>
              </w:rPr>
              <w:fldChar w:fldCharType="begin"/>
            </w:r>
            <w:r w:rsidR="00C2153A">
              <w:rPr>
                <w:noProof/>
                <w:webHidden/>
              </w:rPr>
              <w:instrText xml:space="preserve"> PAGEREF _Toc360927179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80" w:history="1">
            <w:r w:rsidR="00C2153A" w:rsidRPr="00F16963">
              <w:rPr>
                <w:rStyle w:val="Hyperlink"/>
                <w:rFonts w:ascii="Times" w:hAnsi="Times" w:cs="Times"/>
                <w:noProof/>
              </w:rPr>
              <w:t>3.5.1</w:t>
            </w:r>
            <w:r w:rsidR="00C2153A">
              <w:rPr>
                <w:rFonts w:eastAsiaTheme="minorEastAsia"/>
                <w:noProof/>
              </w:rPr>
              <w:tab/>
            </w:r>
            <w:r w:rsidR="00C2153A" w:rsidRPr="00F16963">
              <w:rPr>
                <w:rStyle w:val="Hyperlink"/>
                <w:rFonts w:ascii="Times" w:hAnsi="Times" w:cs="Times"/>
                <w:noProof/>
              </w:rPr>
              <w:t>Performance</w:t>
            </w:r>
            <w:r w:rsidR="00C2153A">
              <w:rPr>
                <w:noProof/>
                <w:webHidden/>
              </w:rPr>
              <w:tab/>
            </w:r>
            <w:r w:rsidR="00C2153A">
              <w:rPr>
                <w:noProof/>
                <w:webHidden/>
              </w:rPr>
              <w:fldChar w:fldCharType="begin"/>
            </w:r>
            <w:r w:rsidR="00C2153A">
              <w:rPr>
                <w:noProof/>
                <w:webHidden/>
              </w:rPr>
              <w:instrText xml:space="preserve"> PAGEREF _Toc360927180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81" w:history="1">
            <w:r w:rsidR="00C2153A" w:rsidRPr="00F16963">
              <w:rPr>
                <w:rStyle w:val="Hyperlink"/>
                <w:rFonts w:ascii="Times" w:hAnsi="Times" w:cs="Times"/>
                <w:noProof/>
              </w:rPr>
              <w:t>3.5.2</w:t>
            </w:r>
            <w:r w:rsidR="00C2153A">
              <w:rPr>
                <w:rFonts w:eastAsiaTheme="minorEastAsia"/>
                <w:noProof/>
              </w:rPr>
              <w:tab/>
            </w:r>
            <w:r w:rsidR="00C2153A" w:rsidRPr="00F16963">
              <w:rPr>
                <w:rStyle w:val="Hyperlink"/>
                <w:rFonts w:ascii="Times" w:hAnsi="Times" w:cs="Times"/>
                <w:noProof/>
              </w:rPr>
              <w:t>Reliability</w:t>
            </w:r>
            <w:r w:rsidR="00C2153A">
              <w:rPr>
                <w:noProof/>
                <w:webHidden/>
              </w:rPr>
              <w:tab/>
            </w:r>
            <w:r w:rsidR="00C2153A">
              <w:rPr>
                <w:noProof/>
                <w:webHidden/>
              </w:rPr>
              <w:fldChar w:fldCharType="begin"/>
            </w:r>
            <w:r w:rsidR="00C2153A">
              <w:rPr>
                <w:noProof/>
                <w:webHidden/>
              </w:rPr>
              <w:instrText xml:space="preserve"> PAGEREF _Toc360927181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82" w:history="1">
            <w:r w:rsidR="00C2153A" w:rsidRPr="00F16963">
              <w:rPr>
                <w:rStyle w:val="Hyperlink"/>
                <w:rFonts w:ascii="Times" w:hAnsi="Times" w:cs="Times"/>
                <w:noProof/>
              </w:rPr>
              <w:t>3.5.3</w:t>
            </w:r>
            <w:r w:rsidR="00C2153A">
              <w:rPr>
                <w:rFonts w:eastAsiaTheme="minorEastAsia"/>
                <w:noProof/>
              </w:rPr>
              <w:tab/>
            </w:r>
            <w:r w:rsidR="00C2153A" w:rsidRPr="00F16963">
              <w:rPr>
                <w:rStyle w:val="Hyperlink"/>
                <w:rFonts w:ascii="Times" w:hAnsi="Times" w:cs="Times"/>
                <w:noProof/>
              </w:rPr>
              <w:t>Availability</w:t>
            </w:r>
            <w:r w:rsidR="00C2153A">
              <w:rPr>
                <w:noProof/>
                <w:webHidden/>
              </w:rPr>
              <w:tab/>
            </w:r>
            <w:r w:rsidR="00C2153A">
              <w:rPr>
                <w:noProof/>
                <w:webHidden/>
              </w:rPr>
              <w:fldChar w:fldCharType="begin"/>
            </w:r>
            <w:r w:rsidR="00C2153A">
              <w:rPr>
                <w:noProof/>
                <w:webHidden/>
              </w:rPr>
              <w:instrText xml:space="preserve"> PAGEREF _Toc360927182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83" w:history="1">
            <w:r w:rsidR="00C2153A" w:rsidRPr="00F16963">
              <w:rPr>
                <w:rStyle w:val="Hyperlink"/>
                <w:rFonts w:ascii="Times" w:hAnsi="Times" w:cs="Times"/>
                <w:noProof/>
              </w:rPr>
              <w:t>3.5.4</w:t>
            </w:r>
            <w:r w:rsidR="00C2153A">
              <w:rPr>
                <w:rFonts w:eastAsiaTheme="minorEastAsia"/>
                <w:noProof/>
              </w:rPr>
              <w:tab/>
            </w:r>
            <w:r w:rsidR="00C2153A" w:rsidRPr="00F16963">
              <w:rPr>
                <w:rStyle w:val="Hyperlink"/>
                <w:rFonts w:ascii="Times" w:hAnsi="Times" w:cs="Times"/>
                <w:noProof/>
              </w:rPr>
              <w:t>Security</w:t>
            </w:r>
            <w:r w:rsidR="00C2153A">
              <w:rPr>
                <w:noProof/>
                <w:webHidden/>
              </w:rPr>
              <w:tab/>
            </w:r>
            <w:r w:rsidR="00C2153A">
              <w:rPr>
                <w:noProof/>
                <w:webHidden/>
              </w:rPr>
              <w:fldChar w:fldCharType="begin"/>
            </w:r>
            <w:r w:rsidR="00C2153A">
              <w:rPr>
                <w:noProof/>
                <w:webHidden/>
              </w:rPr>
              <w:instrText xml:space="preserve"> PAGEREF _Toc360927183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84" w:history="1">
            <w:r w:rsidR="00C2153A" w:rsidRPr="00F16963">
              <w:rPr>
                <w:rStyle w:val="Hyperlink"/>
                <w:rFonts w:ascii="Times" w:hAnsi="Times" w:cs="Times"/>
                <w:noProof/>
              </w:rPr>
              <w:t>3.5.5</w:t>
            </w:r>
            <w:r w:rsidR="00C2153A">
              <w:rPr>
                <w:rFonts w:eastAsiaTheme="minorEastAsia"/>
                <w:noProof/>
              </w:rPr>
              <w:tab/>
            </w:r>
            <w:r w:rsidR="00C2153A" w:rsidRPr="00F16963">
              <w:rPr>
                <w:rStyle w:val="Hyperlink"/>
                <w:rFonts w:ascii="Times" w:hAnsi="Times" w:cs="Times"/>
                <w:noProof/>
              </w:rPr>
              <w:t>Maintainability</w:t>
            </w:r>
            <w:r w:rsidR="00C2153A">
              <w:rPr>
                <w:noProof/>
                <w:webHidden/>
              </w:rPr>
              <w:tab/>
            </w:r>
            <w:r w:rsidR="00C2153A">
              <w:rPr>
                <w:noProof/>
                <w:webHidden/>
              </w:rPr>
              <w:fldChar w:fldCharType="begin"/>
            </w:r>
            <w:r w:rsidR="00C2153A">
              <w:rPr>
                <w:noProof/>
                <w:webHidden/>
              </w:rPr>
              <w:instrText xml:space="preserve"> PAGEREF _Toc360927184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3"/>
            <w:tabs>
              <w:tab w:val="left" w:pos="1320"/>
              <w:tab w:val="right" w:leader="dot" w:pos="9350"/>
            </w:tabs>
            <w:rPr>
              <w:rFonts w:eastAsiaTheme="minorEastAsia"/>
              <w:noProof/>
            </w:rPr>
          </w:pPr>
          <w:hyperlink w:anchor="_Toc360927185" w:history="1">
            <w:r w:rsidR="00C2153A" w:rsidRPr="00F16963">
              <w:rPr>
                <w:rStyle w:val="Hyperlink"/>
                <w:rFonts w:ascii="Times" w:hAnsi="Times" w:cs="Times"/>
                <w:noProof/>
              </w:rPr>
              <w:t>3.5.6</w:t>
            </w:r>
            <w:r w:rsidR="00C2153A">
              <w:rPr>
                <w:rFonts w:eastAsiaTheme="minorEastAsia"/>
                <w:noProof/>
              </w:rPr>
              <w:tab/>
            </w:r>
            <w:r w:rsidR="00C2153A" w:rsidRPr="00F16963">
              <w:rPr>
                <w:rStyle w:val="Hyperlink"/>
                <w:rFonts w:ascii="Times" w:hAnsi="Times" w:cs="Times"/>
                <w:noProof/>
              </w:rPr>
              <w:t>Portability</w:t>
            </w:r>
            <w:r w:rsidR="00C2153A">
              <w:rPr>
                <w:noProof/>
                <w:webHidden/>
              </w:rPr>
              <w:tab/>
            </w:r>
            <w:r w:rsidR="00C2153A">
              <w:rPr>
                <w:noProof/>
                <w:webHidden/>
              </w:rPr>
              <w:fldChar w:fldCharType="begin"/>
            </w:r>
            <w:r w:rsidR="00C2153A">
              <w:rPr>
                <w:noProof/>
                <w:webHidden/>
              </w:rPr>
              <w:instrText xml:space="preserve"> PAGEREF _Toc360927185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86" w:history="1">
            <w:r w:rsidR="00C2153A" w:rsidRPr="00F16963">
              <w:rPr>
                <w:rStyle w:val="Hyperlink"/>
                <w:rFonts w:ascii="Times" w:hAnsi="Times" w:cs="Times"/>
                <w:noProof/>
              </w:rPr>
              <w:t>3.6</w:t>
            </w:r>
            <w:r w:rsidR="00C2153A">
              <w:rPr>
                <w:rFonts w:eastAsiaTheme="minorEastAsia"/>
                <w:noProof/>
              </w:rPr>
              <w:tab/>
            </w:r>
            <w:r w:rsidR="00C2153A" w:rsidRPr="00F16963">
              <w:rPr>
                <w:rStyle w:val="Hyperlink"/>
                <w:rFonts w:ascii="Times" w:hAnsi="Times" w:cs="Times"/>
                <w:noProof/>
              </w:rPr>
              <w:t>Inverse Requirements</w:t>
            </w:r>
            <w:r w:rsidR="00C2153A">
              <w:rPr>
                <w:noProof/>
                <w:webHidden/>
              </w:rPr>
              <w:tab/>
            </w:r>
            <w:r w:rsidR="00C2153A">
              <w:rPr>
                <w:noProof/>
                <w:webHidden/>
              </w:rPr>
              <w:fldChar w:fldCharType="begin"/>
            </w:r>
            <w:r w:rsidR="00C2153A">
              <w:rPr>
                <w:noProof/>
                <w:webHidden/>
              </w:rPr>
              <w:instrText xml:space="preserve"> PAGEREF _Toc360927186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87" w:history="1">
            <w:r w:rsidR="00C2153A" w:rsidRPr="00F16963">
              <w:rPr>
                <w:rStyle w:val="Hyperlink"/>
                <w:rFonts w:ascii="Times" w:hAnsi="Times" w:cs="Times"/>
                <w:noProof/>
              </w:rPr>
              <w:t>3.7</w:t>
            </w:r>
            <w:r w:rsidR="00C2153A">
              <w:rPr>
                <w:rFonts w:eastAsiaTheme="minorEastAsia"/>
                <w:noProof/>
              </w:rPr>
              <w:tab/>
            </w:r>
            <w:r w:rsidR="00C2153A" w:rsidRPr="00F16963">
              <w:rPr>
                <w:rStyle w:val="Hyperlink"/>
                <w:rFonts w:ascii="Times" w:hAnsi="Times" w:cs="Times"/>
                <w:noProof/>
              </w:rPr>
              <w:t>Design Constraints</w:t>
            </w:r>
            <w:r w:rsidR="00C2153A">
              <w:rPr>
                <w:noProof/>
                <w:webHidden/>
              </w:rPr>
              <w:tab/>
            </w:r>
            <w:r w:rsidR="00C2153A">
              <w:rPr>
                <w:noProof/>
                <w:webHidden/>
              </w:rPr>
              <w:fldChar w:fldCharType="begin"/>
            </w:r>
            <w:r w:rsidR="00C2153A">
              <w:rPr>
                <w:noProof/>
                <w:webHidden/>
              </w:rPr>
              <w:instrText xml:space="preserve"> PAGEREF _Toc360927187 \h </w:instrText>
            </w:r>
            <w:r w:rsidR="00C2153A">
              <w:rPr>
                <w:noProof/>
                <w:webHidden/>
              </w:rPr>
            </w:r>
            <w:r w:rsidR="00C2153A">
              <w:rPr>
                <w:noProof/>
                <w:webHidden/>
              </w:rPr>
              <w:fldChar w:fldCharType="separate"/>
            </w:r>
            <w:r w:rsidR="00C2153A">
              <w:rPr>
                <w:noProof/>
                <w:webHidden/>
              </w:rPr>
              <w:t>13</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88" w:history="1">
            <w:r w:rsidR="00C2153A" w:rsidRPr="00F16963">
              <w:rPr>
                <w:rStyle w:val="Hyperlink"/>
                <w:rFonts w:ascii="Times" w:hAnsi="Times" w:cs="Times"/>
                <w:noProof/>
              </w:rPr>
              <w:t>3.8</w:t>
            </w:r>
            <w:r w:rsidR="00C2153A">
              <w:rPr>
                <w:rFonts w:eastAsiaTheme="minorEastAsia"/>
                <w:noProof/>
              </w:rPr>
              <w:tab/>
            </w:r>
            <w:r w:rsidR="00C2153A" w:rsidRPr="00F16963">
              <w:rPr>
                <w:rStyle w:val="Hyperlink"/>
                <w:rFonts w:ascii="Times" w:hAnsi="Times" w:cs="Times"/>
                <w:noProof/>
              </w:rPr>
              <w:t>Logistical Database Requirements</w:t>
            </w:r>
            <w:r w:rsidR="00C2153A">
              <w:rPr>
                <w:noProof/>
                <w:webHidden/>
              </w:rPr>
              <w:tab/>
            </w:r>
            <w:r w:rsidR="00C2153A">
              <w:rPr>
                <w:noProof/>
                <w:webHidden/>
              </w:rPr>
              <w:fldChar w:fldCharType="begin"/>
            </w:r>
            <w:r w:rsidR="00C2153A">
              <w:rPr>
                <w:noProof/>
                <w:webHidden/>
              </w:rPr>
              <w:instrText xml:space="preserve"> PAGEREF _Toc360927188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89" w:history="1">
            <w:r w:rsidR="00C2153A" w:rsidRPr="00F16963">
              <w:rPr>
                <w:rStyle w:val="Hyperlink"/>
                <w:rFonts w:ascii="Times" w:hAnsi="Times" w:cs="Times"/>
                <w:noProof/>
              </w:rPr>
              <w:t>3.9</w:t>
            </w:r>
            <w:r w:rsidR="00C2153A">
              <w:rPr>
                <w:rFonts w:eastAsiaTheme="minorEastAsia"/>
                <w:noProof/>
              </w:rPr>
              <w:tab/>
            </w:r>
            <w:r w:rsidR="00C2153A" w:rsidRPr="00F16963">
              <w:rPr>
                <w:rStyle w:val="Hyperlink"/>
                <w:rFonts w:ascii="Times" w:hAnsi="Times" w:cs="Times"/>
                <w:noProof/>
              </w:rPr>
              <w:t>Other Requirements</w:t>
            </w:r>
            <w:r w:rsidR="00C2153A">
              <w:rPr>
                <w:noProof/>
                <w:webHidden/>
              </w:rPr>
              <w:tab/>
            </w:r>
            <w:r w:rsidR="00C2153A">
              <w:rPr>
                <w:noProof/>
                <w:webHidden/>
              </w:rPr>
              <w:fldChar w:fldCharType="begin"/>
            </w:r>
            <w:r w:rsidR="00C2153A">
              <w:rPr>
                <w:noProof/>
                <w:webHidden/>
              </w:rPr>
              <w:instrText xml:space="preserve"> PAGEREF _Toc360927189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8E3A92">
          <w:pPr>
            <w:pStyle w:val="TOC1"/>
            <w:tabs>
              <w:tab w:val="left" w:pos="440"/>
              <w:tab w:val="right" w:leader="dot" w:pos="9350"/>
            </w:tabs>
            <w:rPr>
              <w:rFonts w:eastAsiaTheme="minorEastAsia"/>
              <w:noProof/>
            </w:rPr>
          </w:pPr>
          <w:hyperlink w:anchor="_Toc360927190" w:history="1">
            <w:r w:rsidR="00C2153A" w:rsidRPr="00F16963">
              <w:rPr>
                <w:rStyle w:val="Hyperlink"/>
                <w:noProof/>
              </w:rPr>
              <w:t>4.</w:t>
            </w:r>
            <w:r w:rsidR="00C2153A">
              <w:rPr>
                <w:rFonts w:eastAsiaTheme="minorEastAsia"/>
                <w:noProof/>
              </w:rPr>
              <w:tab/>
            </w:r>
            <w:r w:rsidR="00C2153A" w:rsidRPr="00F16963">
              <w:rPr>
                <w:rStyle w:val="Hyperlink"/>
                <w:noProof/>
              </w:rPr>
              <w:t>Analysis Models</w:t>
            </w:r>
            <w:r w:rsidR="00C2153A">
              <w:rPr>
                <w:noProof/>
                <w:webHidden/>
              </w:rPr>
              <w:tab/>
            </w:r>
            <w:r w:rsidR="00C2153A">
              <w:rPr>
                <w:noProof/>
                <w:webHidden/>
              </w:rPr>
              <w:fldChar w:fldCharType="begin"/>
            </w:r>
            <w:r w:rsidR="00C2153A">
              <w:rPr>
                <w:noProof/>
                <w:webHidden/>
              </w:rPr>
              <w:instrText xml:space="preserve"> PAGEREF _Toc360927190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91" w:history="1">
            <w:r w:rsidR="00C2153A" w:rsidRPr="00F16963">
              <w:rPr>
                <w:rStyle w:val="Hyperlink"/>
                <w:rFonts w:ascii="Times" w:hAnsi="Times" w:cs="Times"/>
                <w:noProof/>
              </w:rPr>
              <w:t>4.1</w:t>
            </w:r>
            <w:r w:rsidR="00C2153A">
              <w:rPr>
                <w:rFonts w:eastAsiaTheme="minorEastAsia"/>
                <w:noProof/>
              </w:rPr>
              <w:tab/>
            </w:r>
            <w:r w:rsidR="00C2153A" w:rsidRPr="00F16963">
              <w:rPr>
                <w:rStyle w:val="Hyperlink"/>
                <w:rFonts w:ascii="Times" w:hAnsi="Times" w:cs="Times"/>
                <w:noProof/>
              </w:rPr>
              <w:t>Sequence Diagrams</w:t>
            </w:r>
            <w:r w:rsidR="00C2153A">
              <w:rPr>
                <w:noProof/>
                <w:webHidden/>
              </w:rPr>
              <w:tab/>
            </w:r>
            <w:r w:rsidR="00C2153A">
              <w:rPr>
                <w:noProof/>
                <w:webHidden/>
              </w:rPr>
              <w:fldChar w:fldCharType="begin"/>
            </w:r>
            <w:r w:rsidR="00C2153A">
              <w:rPr>
                <w:noProof/>
                <w:webHidden/>
              </w:rPr>
              <w:instrText xml:space="preserve"> PAGEREF _Toc360927191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92" w:history="1">
            <w:r w:rsidR="00C2153A" w:rsidRPr="00F16963">
              <w:rPr>
                <w:rStyle w:val="Hyperlink"/>
                <w:rFonts w:ascii="Times" w:hAnsi="Times" w:cs="Times"/>
                <w:noProof/>
              </w:rPr>
              <w:t>4.2</w:t>
            </w:r>
            <w:r w:rsidR="00C2153A">
              <w:rPr>
                <w:rFonts w:eastAsiaTheme="minorEastAsia"/>
                <w:noProof/>
              </w:rPr>
              <w:tab/>
            </w:r>
            <w:r w:rsidR="00C2153A" w:rsidRPr="00F16963">
              <w:rPr>
                <w:rStyle w:val="Hyperlink"/>
                <w:rFonts w:ascii="Times" w:hAnsi="Times" w:cs="Times"/>
                <w:noProof/>
              </w:rPr>
              <w:t>Data Flow Diagrams (DFD)</w:t>
            </w:r>
            <w:r w:rsidR="00C2153A">
              <w:rPr>
                <w:noProof/>
                <w:webHidden/>
              </w:rPr>
              <w:tab/>
            </w:r>
            <w:r w:rsidR="00C2153A">
              <w:rPr>
                <w:noProof/>
                <w:webHidden/>
              </w:rPr>
              <w:fldChar w:fldCharType="begin"/>
            </w:r>
            <w:r w:rsidR="00C2153A">
              <w:rPr>
                <w:noProof/>
                <w:webHidden/>
              </w:rPr>
              <w:instrText xml:space="preserve"> PAGEREF _Toc360927192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93" w:history="1">
            <w:r w:rsidR="00C2153A" w:rsidRPr="00F16963">
              <w:rPr>
                <w:rStyle w:val="Hyperlink"/>
                <w:rFonts w:ascii="Times" w:hAnsi="Times" w:cs="Times"/>
                <w:noProof/>
              </w:rPr>
              <w:t>4.3</w:t>
            </w:r>
            <w:r w:rsidR="00C2153A">
              <w:rPr>
                <w:rFonts w:eastAsiaTheme="minorEastAsia"/>
                <w:noProof/>
              </w:rPr>
              <w:tab/>
            </w:r>
            <w:r w:rsidR="00C2153A" w:rsidRPr="00F16963">
              <w:rPr>
                <w:rStyle w:val="Hyperlink"/>
                <w:rFonts w:ascii="Times" w:hAnsi="Times" w:cs="Times"/>
                <w:noProof/>
              </w:rPr>
              <w:t>State-Transition Diagrams (STD)</w:t>
            </w:r>
            <w:r w:rsidR="00C2153A">
              <w:rPr>
                <w:noProof/>
                <w:webHidden/>
              </w:rPr>
              <w:tab/>
            </w:r>
            <w:r w:rsidR="00C2153A">
              <w:rPr>
                <w:noProof/>
                <w:webHidden/>
              </w:rPr>
              <w:fldChar w:fldCharType="begin"/>
            </w:r>
            <w:r w:rsidR="00C2153A">
              <w:rPr>
                <w:noProof/>
                <w:webHidden/>
              </w:rPr>
              <w:instrText xml:space="preserve"> PAGEREF _Toc360927193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8E3A92">
          <w:pPr>
            <w:pStyle w:val="TOC1"/>
            <w:tabs>
              <w:tab w:val="left" w:pos="440"/>
              <w:tab w:val="right" w:leader="dot" w:pos="9350"/>
            </w:tabs>
            <w:rPr>
              <w:rFonts w:eastAsiaTheme="minorEastAsia"/>
              <w:noProof/>
            </w:rPr>
          </w:pPr>
          <w:hyperlink w:anchor="_Toc360927194" w:history="1">
            <w:r w:rsidR="00C2153A" w:rsidRPr="00F16963">
              <w:rPr>
                <w:rStyle w:val="Hyperlink"/>
                <w:noProof/>
              </w:rPr>
              <w:t>5.</w:t>
            </w:r>
            <w:r w:rsidR="00C2153A">
              <w:rPr>
                <w:rFonts w:eastAsiaTheme="minorEastAsia"/>
                <w:noProof/>
              </w:rPr>
              <w:tab/>
            </w:r>
            <w:r w:rsidR="00C2153A" w:rsidRPr="00F16963">
              <w:rPr>
                <w:rStyle w:val="Hyperlink"/>
                <w:noProof/>
              </w:rPr>
              <w:t>Change Management Process</w:t>
            </w:r>
            <w:r w:rsidR="00C2153A">
              <w:rPr>
                <w:noProof/>
                <w:webHidden/>
              </w:rPr>
              <w:tab/>
            </w:r>
            <w:r w:rsidR="00C2153A">
              <w:rPr>
                <w:noProof/>
                <w:webHidden/>
              </w:rPr>
              <w:fldChar w:fldCharType="begin"/>
            </w:r>
            <w:r w:rsidR="00C2153A">
              <w:rPr>
                <w:noProof/>
                <w:webHidden/>
              </w:rPr>
              <w:instrText xml:space="preserve"> PAGEREF _Toc360927194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8E3A92">
          <w:pPr>
            <w:pStyle w:val="TOC1"/>
            <w:tabs>
              <w:tab w:val="left" w:pos="440"/>
              <w:tab w:val="right" w:leader="dot" w:pos="9350"/>
            </w:tabs>
            <w:rPr>
              <w:rFonts w:eastAsiaTheme="minorEastAsia"/>
              <w:noProof/>
            </w:rPr>
          </w:pPr>
          <w:hyperlink w:anchor="_Toc360927195" w:history="1">
            <w:r w:rsidR="00C2153A" w:rsidRPr="00F16963">
              <w:rPr>
                <w:rStyle w:val="Hyperlink"/>
                <w:noProof/>
              </w:rPr>
              <w:t>A.</w:t>
            </w:r>
            <w:r w:rsidR="00C2153A">
              <w:rPr>
                <w:rFonts w:eastAsiaTheme="minorEastAsia"/>
                <w:noProof/>
              </w:rPr>
              <w:tab/>
            </w:r>
            <w:r w:rsidR="00C2153A" w:rsidRPr="00F16963">
              <w:rPr>
                <w:rStyle w:val="Hyperlink"/>
                <w:noProof/>
              </w:rPr>
              <w:t>Appendices</w:t>
            </w:r>
            <w:r w:rsidR="00C2153A">
              <w:rPr>
                <w:noProof/>
                <w:webHidden/>
              </w:rPr>
              <w:tab/>
            </w:r>
            <w:r w:rsidR="00C2153A">
              <w:rPr>
                <w:noProof/>
                <w:webHidden/>
              </w:rPr>
              <w:fldChar w:fldCharType="begin"/>
            </w:r>
            <w:r w:rsidR="00C2153A">
              <w:rPr>
                <w:noProof/>
                <w:webHidden/>
              </w:rPr>
              <w:instrText xml:space="preserve"> PAGEREF _Toc360927195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96" w:history="1">
            <w:r w:rsidR="00C2153A" w:rsidRPr="00F16963">
              <w:rPr>
                <w:rStyle w:val="Hyperlink"/>
                <w:rFonts w:ascii="Times" w:hAnsi="Times" w:cs="Times"/>
                <w:noProof/>
              </w:rPr>
              <w:t>A.1</w:t>
            </w:r>
            <w:r w:rsidR="00C2153A">
              <w:rPr>
                <w:rFonts w:eastAsiaTheme="minorEastAsia"/>
                <w:noProof/>
              </w:rPr>
              <w:tab/>
            </w:r>
            <w:r w:rsidR="00C2153A" w:rsidRPr="00F16963">
              <w:rPr>
                <w:rStyle w:val="Hyperlink"/>
                <w:rFonts w:ascii="Times" w:hAnsi="Times" w:cs="Times"/>
                <w:noProof/>
              </w:rPr>
              <w:t>Appendix 1</w:t>
            </w:r>
            <w:r w:rsidR="00C2153A">
              <w:rPr>
                <w:noProof/>
                <w:webHidden/>
              </w:rPr>
              <w:tab/>
            </w:r>
            <w:r w:rsidR="00C2153A">
              <w:rPr>
                <w:noProof/>
                <w:webHidden/>
              </w:rPr>
              <w:fldChar w:fldCharType="begin"/>
            </w:r>
            <w:r w:rsidR="00C2153A">
              <w:rPr>
                <w:noProof/>
                <w:webHidden/>
              </w:rPr>
              <w:instrText xml:space="preserve"> PAGEREF _Toc360927196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C2153A" w:rsidRDefault="008E3A92">
          <w:pPr>
            <w:pStyle w:val="TOC2"/>
            <w:tabs>
              <w:tab w:val="left" w:pos="880"/>
              <w:tab w:val="right" w:leader="dot" w:pos="9350"/>
            </w:tabs>
            <w:rPr>
              <w:rFonts w:eastAsiaTheme="minorEastAsia"/>
              <w:noProof/>
            </w:rPr>
          </w:pPr>
          <w:hyperlink w:anchor="_Toc360927197" w:history="1">
            <w:r w:rsidR="00C2153A" w:rsidRPr="00F16963">
              <w:rPr>
                <w:rStyle w:val="Hyperlink"/>
                <w:rFonts w:ascii="Times" w:hAnsi="Times" w:cs="Times"/>
                <w:noProof/>
              </w:rPr>
              <w:t>A.2</w:t>
            </w:r>
            <w:r w:rsidR="00C2153A">
              <w:rPr>
                <w:rFonts w:eastAsiaTheme="minorEastAsia"/>
                <w:noProof/>
              </w:rPr>
              <w:tab/>
            </w:r>
            <w:r w:rsidR="00C2153A" w:rsidRPr="00F16963">
              <w:rPr>
                <w:rStyle w:val="Hyperlink"/>
                <w:rFonts w:ascii="Times" w:hAnsi="Times" w:cs="Times"/>
                <w:noProof/>
              </w:rPr>
              <w:t>Appendix 2</w:t>
            </w:r>
            <w:r w:rsidR="00C2153A">
              <w:rPr>
                <w:noProof/>
                <w:webHidden/>
              </w:rPr>
              <w:tab/>
            </w:r>
            <w:r w:rsidR="00C2153A">
              <w:rPr>
                <w:noProof/>
                <w:webHidden/>
              </w:rPr>
              <w:fldChar w:fldCharType="begin"/>
            </w:r>
            <w:r w:rsidR="00C2153A">
              <w:rPr>
                <w:noProof/>
                <w:webHidden/>
              </w:rPr>
              <w:instrText xml:space="preserve"> PAGEREF _Toc360927197 \h </w:instrText>
            </w:r>
            <w:r w:rsidR="00C2153A">
              <w:rPr>
                <w:noProof/>
                <w:webHidden/>
              </w:rPr>
            </w:r>
            <w:r w:rsidR="00C2153A">
              <w:rPr>
                <w:noProof/>
                <w:webHidden/>
              </w:rPr>
              <w:fldChar w:fldCharType="separate"/>
            </w:r>
            <w:r w:rsidR="00C2153A">
              <w:rPr>
                <w:noProof/>
                <w:webHidden/>
              </w:rPr>
              <w:t>14</w:t>
            </w:r>
            <w:r w:rsidR="00C2153A">
              <w:rPr>
                <w:noProof/>
                <w:webHidden/>
              </w:rPr>
              <w:fldChar w:fldCharType="end"/>
            </w:r>
          </w:hyperlink>
        </w:p>
        <w:p w:rsidR="002D14A5" w:rsidRDefault="00315B89">
          <w:r w:rsidRPr="00AD052D">
            <w:rPr>
              <w:rFonts w:ascii="Times" w:hAnsi="Times" w:cs="Times"/>
              <w:b/>
              <w:bCs/>
              <w:noProof/>
            </w:rPr>
            <w:fldChar w:fldCharType="end"/>
          </w:r>
        </w:p>
      </w:sdtContent>
    </w:sdt>
    <w:p w:rsidR="00DA232A" w:rsidRDefault="00DA232A" w:rsidP="00DA232A"/>
    <w:p w:rsidR="00D34535" w:rsidRDefault="00D34535" w:rsidP="00DA232A"/>
    <w:p w:rsidR="00D34535" w:rsidRDefault="00D34535" w:rsidP="00DA232A"/>
    <w:p w:rsidR="00D34535" w:rsidRDefault="00D34535" w:rsidP="00DA232A"/>
    <w:p w:rsidR="00D34535" w:rsidRDefault="00D34535" w:rsidP="00DA232A"/>
    <w:p w:rsidR="00D34535" w:rsidRDefault="00D34535" w:rsidP="00DA232A"/>
    <w:p w:rsidR="00D34535" w:rsidRDefault="00D34535">
      <w:r>
        <w:br w:type="page"/>
      </w:r>
    </w:p>
    <w:p w:rsidR="00D34535" w:rsidRDefault="00D34535" w:rsidP="00DA232A">
      <w:pPr>
        <w:sectPr w:rsidR="00D34535" w:rsidSect="00A62B80">
          <w:headerReference w:type="default" r:id="rId9"/>
          <w:footerReference w:type="default" r:id="rId10"/>
          <w:pgSz w:w="12240" w:h="15840"/>
          <w:pgMar w:top="1440" w:right="1440" w:bottom="1440" w:left="1440" w:header="720" w:footer="720" w:gutter="0"/>
          <w:pgNumType w:start="1"/>
          <w:cols w:space="720"/>
          <w:titlePg/>
          <w:docGrid w:linePitch="360"/>
        </w:sectPr>
      </w:pPr>
    </w:p>
    <w:p w:rsidR="00D34535" w:rsidRDefault="002D14A5" w:rsidP="003B12DE">
      <w:pPr>
        <w:pStyle w:val="Heading1"/>
        <w:numPr>
          <w:ilvl w:val="0"/>
          <w:numId w:val="14"/>
        </w:numPr>
        <w:ind w:left="360"/>
      </w:pPr>
      <w:bookmarkStart w:id="6" w:name="_Toc360927151"/>
      <w:r w:rsidRPr="002D14A5">
        <w:lastRenderedPageBreak/>
        <w:t>Introduction</w:t>
      </w:r>
      <w:bookmarkEnd w:id="6"/>
    </w:p>
    <w:p w:rsidR="00430CBB" w:rsidRPr="00B3415E" w:rsidRDefault="00430CBB" w:rsidP="00430CBB">
      <w:pPr>
        <w:pStyle w:val="BodyText"/>
        <w:spacing w:after="200"/>
        <w:rPr>
          <w:color w:val="002060"/>
        </w:rPr>
      </w:pPr>
      <w:r w:rsidRPr="00B3415E">
        <w:rPr>
          <w:color w:val="00206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proofErr w:type="gramStart"/>
      <w:r w:rsidRPr="00B3415E">
        <w:rPr>
          <w:color w:val="002060"/>
        </w:rPr>
        <w:t xml:space="preserve">.   </w:t>
      </w:r>
      <w:proofErr w:type="gramEnd"/>
      <w:r w:rsidRPr="00B3415E">
        <w:rPr>
          <w:color w:val="002060"/>
        </w:rPr>
        <w:t xml:space="preserve">(Note: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463A6E" w:rsidRPr="00E63363" w:rsidRDefault="00C2153A" w:rsidP="00E63363">
      <w:pPr>
        <w:pStyle w:val="Heading2"/>
        <w:numPr>
          <w:ilvl w:val="0"/>
          <w:numId w:val="17"/>
        </w:numPr>
        <w:ind w:left="360"/>
        <w:rPr>
          <w:rFonts w:ascii="Times" w:hAnsi="Times" w:cs="Times"/>
          <w:color w:val="auto"/>
          <w:sz w:val="28"/>
          <w:szCs w:val="28"/>
        </w:rPr>
      </w:pPr>
      <w:bookmarkStart w:id="7" w:name="_Toc360927152"/>
      <w:r>
        <w:rPr>
          <w:rFonts w:ascii="Times" w:hAnsi="Times" w:cs="Times"/>
          <w:color w:val="auto"/>
          <w:sz w:val="28"/>
          <w:szCs w:val="28"/>
        </w:rPr>
        <w:t xml:space="preserve">  </w:t>
      </w:r>
      <w:r w:rsidR="00463A6E" w:rsidRPr="00E63363">
        <w:rPr>
          <w:rFonts w:ascii="Times" w:hAnsi="Times" w:cs="Times"/>
          <w:color w:val="auto"/>
          <w:sz w:val="28"/>
          <w:szCs w:val="28"/>
        </w:rPr>
        <w:t>Purpose</w:t>
      </w:r>
      <w:bookmarkEnd w:id="7"/>
    </w:p>
    <w:p w:rsidR="00430CBB" w:rsidRPr="00F0734A" w:rsidRDefault="00430CBB" w:rsidP="00430CBB">
      <w:r w:rsidRPr="00F0734A">
        <w:t>Brewer</w:t>
      </w:r>
      <w:ins w:id="8" w:author="Gregg" w:date="2013-07-07T02:25:00Z">
        <w:r w:rsidR="00C2153A">
          <w:t xml:space="preserve"> </w:t>
        </w:r>
      </w:ins>
      <w:r w:rsidRPr="00F0734A">
        <w:t>Buddy</w:t>
      </w:r>
      <w:ins w:id="9" w:author="Gregg" w:date="2013-07-07T02:25:00Z">
        <w:r w:rsidR="00C2153A">
          <w:t xml:space="preserve"> </w:t>
        </w:r>
      </w:ins>
      <w:r>
        <w:t>will be an online application that allows home brewers to enter and track batch information for beer and wine.</w:t>
      </w:r>
    </w:p>
    <w:p w:rsidR="00463A6E" w:rsidRPr="00E63363" w:rsidRDefault="00C2153A" w:rsidP="00E63363">
      <w:pPr>
        <w:pStyle w:val="Heading2"/>
        <w:numPr>
          <w:ilvl w:val="0"/>
          <w:numId w:val="17"/>
        </w:numPr>
        <w:ind w:left="360"/>
        <w:rPr>
          <w:rFonts w:ascii="Times" w:hAnsi="Times" w:cs="Times"/>
          <w:color w:val="auto"/>
          <w:sz w:val="28"/>
          <w:szCs w:val="28"/>
        </w:rPr>
      </w:pPr>
      <w:bookmarkStart w:id="10" w:name="_Toc360927153"/>
      <w:r>
        <w:rPr>
          <w:rFonts w:ascii="Times" w:hAnsi="Times" w:cs="Times"/>
          <w:color w:val="auto"/>
          <w:sz w:val="28"/>
          <w:szCs w:val="28"/>
        </w:rPr>
        <w:t xml:space="preserve">  </w:t>
      </w:r>
      <w:r w:rsidR="00463A6E" w:rsidRPr="00E63363">
        <w:rPr>
          <w:rFonts w:ascii="Times" w:hAnsi="Times" w:cs="Times"/>
          <w:color w:val="auto"/>
          <w:sz w:val="28"/>
          <w:szCs w:val="28"/>
        </w:rPr>
        <w:t>Scope</w:t>
      </w:r>
      <w:bookmarkEnd w:id="10"/>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 xml:space="preserve"> Identify the software product(s) to be produced by name</w:t>
      </w:r>
      <w:proofErr w:type="gramStart"/>
      <w:r w:rsidRPr="00430CBB">
        <w:rPr>
          <w:i/>
          <w:color w:val="002060"/>
        </w:rPr>
        <w:t>;</w:t>
      </w:r>
      <w:proofErr w:type="gramEnd"/>
      <w:r w:rsidRPr="00430CBB">
        <w:rPr>
          <w:i/>
          <w:color w:val="002060"/>
        </w:rPr>
        <w:t xml:space="preserve"> for example, Host DBMS, Report Generator, </w:t>
      </w:r>
      <w:proofErr w:type="spellStart"/>
      <w:r w:rsidRPr="00430CBB">
        <w:rPr>
          <w:i/>
          <w:color w:val="002060"/>
        </w:rPr>
        <w:t>etc</w:t>
      </w:r>
      <w:proofErr w:type="spellEnd"/>
    </w:p>
    <w:p w:rsidR="00430CBB" w:rsidRPr="00430CBB" w:rsidRDefault="00430CBB" w:rsidP="00430CBB">
      <w:pPr>
        <w:rPr>
          <w:i/>
          <w:color w:val="002060"/>
        </w:rPr>
      </w:pPr>
      <w:r w:rsidRPr="00430CBB">
        <w:rPr>
          <w:i/>
          <w:color w:val="002060"/>
        </w:rPr>
        <w:t>(2)</w:t>
      </w:r>
      <w:r w:rsidRPr="00430CBB">
        <w:rPr>
          <w:i/>
          <w:color w:val="002060"/>
        </w:rPr>
        <w:tab/>
        <w:t>Explain what the software product(s) will, and, if necessary, will not do</w:t>
      </w:r>
    </w:p>
    <w:p w:rsidR="00430CBB" w:rsidRPr="00430CBB" w:rsidRDefault="00430CBB" w:rsidP="00430CBB">
      <w:pPr>
        <w:rPr>
          <w:i/>
          <w:color w:val="002060"/>
        </w:rPr>
      </w:pPr>
      <w:r w:rsidRPr="00430CBB">
        <w:rPr>
          <w:i/>
          <w:color w:val="002060"/>
        </w:rPr>
        <w:t>(3)</w:t>
      </w:r>
      <w:r w:rsidRPr="00430CBB">
        <w:rPr>
          <w:i/>
          <w:color w:val="002060"/>
        </w:rPr>
        <w:tab/>
        <w:t>Describe the application of the software being specified</w:t>
      </w:r>
      <w:proofErr w:type="gramStart"/>
      <w:r w:rsidRPr="00430CBB">
        <w:rPr>
          <w:i/>
          <w:color w:val="002060"/>
        </w:rPr>
        <w:t xml:space="preserve">. </w:t>
      </w:r>
      <w:proofErr w:type="gramEnd"/>
      <w:r w:rsidRPr="00430CBB">
        <w:rPr>
          <w:i/>
          <w:color w:val="002060"/>
        </w:rPr>
        <w:t>As a portion of this, it should:</w:t>
      </w:r>
    </w:p>
    <w:p w:rsidR="00430CBB" w:rsidRPr="00430CBB" w:rsidRDefault="00430CBB" w:rsidP="00430CBB">
      <w:pPr>
        <w:rPr>
          <w:i/>
          <w:color w:val="002060"/>
        </w:rPr>
      </w:pPr>
      <w:r w:rsidRPr="00430CBB">
        <w:rPr>
          <w:i/>
          <w:color w:val="002060"/>
        </w:rPr>
        <w:t>(a) Describe all relevant benefits, objectives, and goals as precisely as possible</w:t>
      </w:r>
      <w:proofErr w:type="gramStart"/>
      <w:r w:rsidRPr="00430CBB">
        <w:rPr>
          <w:i/>
          <w:color w:val="002060"/>
        </w:rPr>
        <w:t xml:space="preserve">. </w:t>
      </w:r>
      <w:proofErr w:type="gramEnd"/>
      <w:r w:rsidRPr="00430CBB">
        <w:rPr>
          <w:i/>
          <w:color w:val="002060"/>
        </w:rPr>
        <w:t>For example, to say that one goal is to provide effective reporting capabilities is not as good as saying parameter-driven, user-definable reports with a 2 h turnaround and on-line entry of user parameters.</w:t>
      </w:r>
    </w:p>
    <w:p w:rsidR="00430CBB" w:rsidRDefault="00430CBB" w:rsidP="00430CBB">
      <w:pPr>
        <w:rPr>
          <w:i/>
          <w:color w:val="002060"/>
        </w:rPr>
      </w:pPr>
      <w:r w:rsidRPr="00430CBB">
        <w:rPr>
          <w:i/>
          <w:color w:val="002060"/>
        </w:rPr>
        <w:t>(b) Be consistent with similar statements in higher-level specifications (for example, the System Requirement Specification</w:t>
      </w:r>
      <w:proofErr w:type="gramStart"/>
      <w:r w:rsidRPr="00430CBB">
        <w:rPr>
          <w:i/>
          <w:color w:val="002060"/>
        </w:rPr>
        <w:t>) ,</w:t>
      </w:r>
      <w:proofErr w:type="gramEnd"/>
      <w:r w:rsidRPr="00430CBB">
        <w:rPr>
          <w:i/>
          <w:color w:val="002060"/>
        </w:rPr>
        <w:t xml:space="preserve"> if they </w:t>
      </w:r>
      <w:proofErr w:type="spellStart"/>
      <w:r w:rsidRPr="00430CBB">
        <w:rPr>
          <w:i/>
          <w:color w:val="002060"/>
        </w:rPr>
        <w:t>exist.What</w:t>
      </w:r>
      <w:proofErr w:type="spellEnd"/>
      <w:r w:rsidRPr="00430CBB">
        <w:rPr>
          <w:i/>
          <w:color w:val="002060"/>
        </w:rPr>
        <w:t xml:space="preserve"> is the scope of this software product.</w:t>
      </w:r>
    </w:p>
    <w:p w:rsidR="00430CBB" w:rsidRDefault="00430CBB" w:rsidP="00430CBB">
      <w:pPr>
        <w:spacing w:after="0"/>
        <w:ind w:left="720" w:hanging="360"/>
        <w:jc w:val="center"/>
      </w:pPr>
      <w:r>
        <w:rPr>
          <w:noProof/>
        </w:rPr>
        <w:drawing>
          <wp:inline distT="0" distB="0" distL="0" distR="0" wp14:anchorId="6A240FCA" wp14:editId="047EBAFD">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430CBB" w:rsidRPr="00783C69" w:rsidRDefault="00430CBB" w:rsidP="00430CBB">
      <w:pPr>
        <w:ind w:left="720" w:hanging="360"/>
        <w:jc w:val="center"/>
        <w:rPr>
          <w:b/>
        </w:rPr>
      </w:pPr>
      <w:r w:rsidRPr="00783C69">
        <w:rPr>
          <w:b/>
        </w:rPr>
        <w:lastRenderedPageBreak/>
        <w:t xml:space="preserve">Figure 1: </w:t>
      </w:r>
      <w:proofErr w:type="gramStart"/>
      <w:r w:rsidRPr="00783C69">
        <w:rPr>
          <w:b/>
        </w:rPr>
        <w:t>High level</w:t>
      </w:r>
      <w:proofErr w:type="gramEnd"/>
      <w:r w:rsidRPr="00783C69">
        <w:rPr>
          <w:b/>
        </w:rPr>
        <w:t xml:space="preserve"> System Diagram</w:t>
      </w:r>
    </w:p>
    <w:p w:rsidR="00463A6E" w:rsidRPr="00E63363" w:rsidRDefault="00C2153A" w:rsidP="00E63363">
      <w:pPr>
        <w:pStyle w:val="Heading2"/>
        <w:numPr>
          <w:ilvl w:val="0"/>
          <w:numId w:val="17"/>
        </w:numPr>
        <w:ind w:left="360"/>
        <w:rPr>
          <w:rFonts w:ascii="Times" w:hAnsi="Times" w:cs="Times"/>
          <w:color w:val="auto"/>
          <w:sz w:val="28"/>
          <w:szCs w:val="28"/>
        </w:rPr>
      </w:pPr>
      <w:bookmarkStart w:id="11" w:name="_Toc360927154"/>
      <w:r>
        <w:rPr>
          <w:rFonts w:ascii="Times" w:hAnsi="Times" w:cs="Times"/>
          <w:color w:val="auto"/>
          <w:sz w:val="28"/>
          <w:szCs w:val="28"/>
        </w:rPr>
        <w:t xml:space="preserve">  </w:t>
      </w:r>
      <w:r w:rsidR="00463A6E" w:rsidRPr="00E63363">
        <w:rPr>
          <w:rFonts w:ascii="Times" w:hAnsi="Times" w:cs="Times"/>
          <w:color w:val="auto"/>
          <w:sz w:val="28"/>
          <w:szCs w:val="28"/>
        </w:rPr>
        <w:t>Definitions, Acronyms, and Ab</w:t>
      </w:r>
      <w:r w:rsidR="00430CBB" w:rsidRPr="00E63363">
        <w:rPr>
          <w:rFonts w:ascii="Times" w:hAnsi="Times" w:cs="Times"/>
          <w:color w:val="auto"/>
          <w:sz w:val="28"/>
          <w:szCs w:val="28"/>
        </w:rPr>
        <w:t>breviations</w:t>
      </w:r>
      <w:bookmarkEnd w:id="11"/>
    </w:p>
    <w:p w:rsidR="00430CBB" w:rsidRDefault="00430CBB" w:rsidP="00430CBB">
      <w:pPr>
        <w:pStyle w:val="ListParagraph"/>
        <w:ind w:left="0"/>
        <w:contextualSpacing w:val="0"/>
        <w:rPr>
          <w:i/>
          <w:color w:val="002060"/>
        </w:rPr>
      </w:pPr>
      <w:r w:rsidRPr="00B3415E">
        <w:rPr>
          <w:i/>
          <w:color w:val="002060"/>
        </w:rPr>
        <w:t>This subsection should provide the definitions of all terms, acronyms, and abbreviations required to properly interpret the SRS</w:t>
      </w:r>
      <w:proofErr w:type="gramStart"/>
      <w:r w:rsidRPr="00B3415E">
        <w:rPr>
          <w:i/>
          <w:color w:val="002060"/>
        </w:rPr>
        <w:t xml:space="preserve">. </w:t>
      </w:r>
      <w:proofErr w:type="gramEnd"/>
      <w:r w:rsidRPr="00B3415E">
        <w:rPr>
          <w:i/>
          <w:color w:val="002060"/>
        </w:rPr>
        <w:t>This information may be provided by reference to one or more appendixes in the SRS or by reference to other documents.</w:t>
      </w:r>
    </w:p>
    <w:p w:rsidR="003252B6" w:rsidRDefault="003252B6" w:rsidP="003252B6">
      <w:pPr>
        <w:pStyle w:val="ListParagraph"/>
        <w:spacing w:after="0"/>
        <w:ind w:left="0"/>
        <w:contextualSpacing w:val="0"/>
        <w:rPr>
          <w:rFonts w:ascii="Times" w:hAnsi="Times" w:cs="Times"/>
          <w:sz w:val="24"/>
          <w:szCs w:val="24"/>
        </w:rPr>
      </w:pPr>
      <w:r w:rsidRPr="003252B6">
        <w:rPr>
          <w:rFonts w:ascii="Times" w:hAnsi="Times" w:cs="Times"/>
          <w:sz w:val="24"/>
          <w:szCs w:val="24"/>
        </w:rPr>
        <w:t>OG – Original Gravity</w:t>
      </w:r>
    </w:p>
    <w:p w:rsidR="003252B6" w:rsidRDefault="003252B6" w:rsidP="003252B6">
      <w:pPr>
        <w:pStyle w:val="ListParagraph"/>
        <w:spacing w:after="0"/>
        <w:ind w:left="0"/>
        <w:contextualSpacing w:val="0"/>
        <w:rPr>
          <w:rFonts w:ascii="Times" w:hAnsi="Times" w:cs="Times"/>
          <w:sz w:val="24"/>
          <w:szCs w:val="24"/>
        </w:rPr>
      </w:pPr>
      <w:r>
        <w:rPr>
          <w:rFonts w:ascii="Times" w:hAnsi="Times" w:cs="Times"/>
          <w:sz w:val="24"/>
          <w:szCs w:val="24"/>
        </w:rPr>
        <w:t>FG – Final Gravity</w:t>
      </w:r>
    </w:p>
    <w:p w:rsidR="0016076C" w:rsidRDefault="0016076C" w:rsidP="003252B6">
      <w:pPr>
        <w:pStyle w:val="ListParagraph"/>
        <w:spacing w:after="0"/>
        <w:ind w:left="0"/>
        <w:contextualSpacing w:val="0"/>
        <w:rPr>
          <w:rFonts w:ascii="Times" w:hAnsi="Times" w:cs="Times"/>
          <w:sz w:val="24"/>
          <w:szCs w:val="24"/>
        </w:rPr>
      </w:pPr>
      <w:r>
        <w:rPr>
          <w:rFonts w:ascii="Times" w:hAnsi="Times" w:cs="Times"/>
          <w:sz w:val="24"/>
          <w:szCs w:val="24"/>
        </w:rPr>
        <w:t>SP – Specific Gravity</w:t>
      </w:r>
    </w:p>
    <w:p w:rsidR="003252B6" w:rsidRDefault="003252B6" w:rsidP="003252B6">
      <w:pPr>
        <w:pStyle w:val="ListParagraph"/>
        <w:spacing w:after="0"/>
        <w:ind w:left="0"/>
        <w:contextualSpacing w:val="0"/>
        <w:rPr>
          <w:rFonts w:ascii="Times" w:hAnsi="Times" w:cs="Times"/>
          <w:sz w:val="24"/>
          <w:szCs w:val="24"/>
        </w:rPr>
      </w:pPr>
      <w:r>
        <w:rPr>
          <w:rFonts w:ascii="Times" w:hAnsi="Times" w:cs="Times"/>
          <w:sz w:val="24"/>
          <w:szCs w:val="24"/>
        </w:rPr>
        <w:t>ABV – Alcohol by Volume</w:t>
      </w:r>
    </w:p>
    <w:p w:rsidR="003252B6" w:rsidRDefault="00A00522" w:rsidP="00A00522">
      <w:pPr>
        <w:pStyle w:val="ListParagraph"/>
        <w:spacing w:after="0"/>
        <w:ind w:left="0"/>
        <w:contextualSpacing w:val="0"/>
        <w:rPr>
          <w:rFonts w:ascii="Times" w:hAnsi="Times" w:cs="Times"/>
          <w:sz w:val="24"/>
          <w:szCs w:val="24"/>
        </w:rPr>
      </w:pPr>
      <w:r>
        <w:rPr>
          <w:rFonts w:ascii="Times" w:hAnsi="Times" w:cs="Times"/>
          <w:sz w:val="24"/>
          <w:szCs w:val="24"/>
        </w:rPr>
        <w:t>FAQ – Frequently Asked Questions</w:t>
      </w:r>
    </w:p>
    <w:p w:rsidR="00A00522" w:rsidRDefault="00A00522" w:rsidP="00A00522">
      <w:pPr>
        <w:pStyle w:val="ListParagraph"/>
        <w:spacing w:after="0"/>
        <w:ind w:left="0"/>
        <w:contextualSpacing w:val="0"/>
        <w:rPr>
          <w:rFonts w:ascii="Times" w:hAnsi="Times" w:cs="Times"/>
          <w:sz w:val="24"/>
          <w:szCs w:val="24"/>
        </w:rPr>
      </w:pPr>
    </w:p>
    <w:p w:rsidR="00A00522" w:rsidRPr="003252B6" w:rsidRDefault="00A00522" w:rsidP="00430CBB">
      <w:pPr>
        <w:pStyle w:val="ListParagraph"/>
        <w:ind w:left="0"/>
        <w:contextualSpacing w:val="0"/>
        <w:rPr>
          <w:rFonts w:ascii="Times" w:hAnsi="Times" w:cs="Times"/>
          <w:sz w:val="24"/>
          <w:szCs w:val="24"/>
        </w:rPr>
      </w:pPr>
    </w:p>
    <w:p w:rsidR="00430CBB" w:rsidRPr="00E63363" w:rsidRDefault="00C2153A" w:rsidP="00E63363">
      <w:pPr>
        <w:pStyle w:val="Heading2"/>
        <w:numPr>
          <w:ilvl w:val="0"/>
          <w:numId w:val="17"/>
        </w:numPr>
        <w:ind w:left="360"/>
        <w:rPr>
          <w:rFonts w:ascii="Times" w:hAnsi="Times" w:cs="Times"/>
          <w:color w:val="auto"/>
          <w:sz w:val="28"/>
          <w:szCs w:val="28"/>
        </w:rPr>
      </w:pPr>
      <w:bookmarkStart w:id="12" w:name="_Toc360927155"/>
      <w:r>
        <w:rPr>
          <w:rFonts w:ascii="Times" w:hAnsi="Times" w:cs="Times"/>
          <w:color w:val="auto"/>
          <w:sz w:val="28"/>
          <w:szCs w:val="28"/>
        </w:rPr>
        <w:t xml:space="preserve">  </w:t>
      </w:r>
      <w:r w:rsidR="00430CBB" w:rsidRPr="00E63363">
        <w:rPr>
          <w:rFonts w:ascii="Times" w:hAnsi="Times" w:cs="Times"/>
          <w:color w:val="auto"/>
          <w:sz w:val="28"/>
          <w:szCs w:val="28"/>
        </w:rPr>
        <w:t>References</w:t>
      </w:r>
      <w:bookmarkEnd w:id="12"/>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430CBB" w:rsidRPr="00430CBB" w:rsidRDefault="00430CBB" w:rsidP="00430CBB">
      <w:pPr>
        <w:rPr>
          <w:i/>
          <w:color w:val="002060"/>
        </w:rPr>
      </w:pPr>
      <w:r w:rsidRPr="00430CBB">
        <w:rPr>
          <w:i/>
          <w:color w:val="002060"/>
        </w:rPr>
        <w:t>(2)</w:t>
      </w:r>
      <w:r w:rsidRPr="00430CBB">
        <w:rPr>
          <w:i/>
          <w:color w:val="002060"/>
        </w:rPr>
        <w:tab/>
      </w:r>
      <w:proofErr w:type="gramStart"/>
      <w:r w:rsidRPr="00430CBB">
        <w:rPr>
          <w:i/>
          <w:color w:val="002060"/>
        </w:rPr>
        <w:t>Identify</w:t>
      </w:r>
      <w:proofErr w:type="gramEnd"/>
      <w:r w:rsidRPr="00430CBB">
        <w:rPr>
          <w:i/>
          <w:color w:val="002060"/>
        </w:rPr>
        <w:t xml:space="preserve"> each document by title, report number - if applicable - date, and publishing organization.</w:t>
      </w:r>
    </w:p>
    <w:p w:rsidR="00430CBB" w:rsidRPr="00430CBB" w:rsidRDefault="00430CBB" w:rsidP="00430CBB">
      <w:pPr>
        <w:rPr>
          <w:i/>
          <w:color w:val="002060"/>
        </w:rPr>
      </w:pPr>
      <w:r w:rsidRPr="00430CBB">
        <w:rPr>
          <w:i/>
          <w:color w:val="002060"/>
        </w:rPr>
        <w:t>(3)</w:t>
      </w:r>
      <w:r w:rsidRPr="00430CBB">
        <w:rPr>
          <w:i/>
          <w:color w:val="002060"/>
        </w:rPr>
        <w:tab/>
        <w:t xml:space="preserve">Specify the sources from which the references can be obtained. </w:t>
      </w:r>
    </w:p>
    <w:p w:rsidR="00430CBB" w:rsidRPr="00430CBB" w:rsidRDefault="00430CBB" w:rsidP="00430CBB">
      <w:pPr>
        <w:rPr>
          <w:i/>
          <w:color w:val="002060"/>
        </w:rPr>
      </w:pPr>
      <w:r w:rsidRPr="00430CBB">
        <w:rPr>
          <w:i/>
          <w:color w:val="002060"/>
        </w:rPr>
        <w:t>This information may be provided by reference to an appendix or to another document.</w:t>
      </w:r>
    </w:p>
    <w:p w:rsidR="00430CBB" w:rsidRPr="00E63363" w:rsidRDefault="00C2153A" w:rsidP="00E63363">
      <w:pPr>
        <w:pStyle w:val="Heading2"/>
        <w:numPr>
          <w:ilvl w:val="0"/>
          <w:numId w:val="17"/>
        </w:numPr>
        <w:ind w:left="360"/>
        <w:rPr>
          <w:rFonts w:ascii="Times" w:hAnsi="Times" w:cs="Times"/>
          <w:color w:val="auto"/>
          <w:sz w:val="28"/>
          <w:szCs w:val="28"/>
        </w:rPr>
      </w:pPr>
      <w:bookmarkStart w:id="13" w:name="_Toc360927156"/>
      <w:r>
        <w:rPr>
          <w:rFonts w:ascii="Times" w:hAnsi="Times" w:cs="Times"/>
          <w:color w:val="auto"/>
          <w:sz w:val="28"/>
          <w:szCs w:val="28"/>
        </w:rPr>
        <w:t xml:space="preserve">  </w:t>
      </w:r>
      <w:r w:rsidR="00430CBB" w:rsidRPr="00E63363">
        <w:rPr>
          <w:rFonts w:ascii="Times" w:hAnsi="Times" w:cs="Times"/>
          <w:color w:val="auto"/>
          <w:sz w:val="28"/>
          <w:szCs w:val="28"/>
        </w:rPr>
        <w:t>Overview</w:t>
      </w:r>
      <w:bookmarkEnd w:id="13"/>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 Describe what the rest of the SRS contains</w:t>
      </w:r>
    </w:p>
    <w:p w:rsidR="00463A6E" w:rsidRPr="00430CBB" w:rsidRDefault="00430CBB" w:rsidP="00430CBB">
      <w:pPr>
        <w:rPr>
          <w:rFonts w:ascii="Times" w:hAnsi="Times" w:cs="Times"/>
          <w:b/>
          <w:sz w:val="32"/>
          <w:szCs w:val="32"/>
        </w:rPr>
      </w:pPr>
      <w:r w:rsidRPr="00430CBB">
        <w:rPr>
          <w:i/>
          <w:color w:val="002060"/>
        </w:rPr>
        <w:t>(2) Explain how the SRS is organized.</w:t>
      </w:r>
    </w:p>
    <w:p w:rsidR="002D14A5" w:rsidRDefault="002D14A5" w:rsidP="003B12DE">
      <w:pPr>
        <w:pStyle w:val="Heading1"/>
        <w:numPr>
          <w:ilvl w:val="0"/>
          <w:numId w:val="14"/>
        </w:numPr>
        <w:ind w:left="360"/>
      </w:pPr>
      <w:bookmarkStart w:id="14" w:name="_Toc360927157"/>
      <w:r>
        <w:t>General Description</w:t>
      </w:r>
      <w:bookmarkEnd w:id="14"/>
    </w:p>
    <w:p w:rsidR="00430CBB" w:rsidRPr="00430CBB" w:rsidRDefault="00430CBB" w:rsidP="00430CBB">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430CBB" w:rsidRPr="00E63363" w:rsidRDefault="00C2153A" w:rsidP="00E63363">
      <w:pPr>
        <w:pStyle w:val="Heading2"/>
        <w:numPr>
          <w:ilvl w:val="0"/>
          <w:numId w:val="18"/>
        </w:numPr>
        <w:ind w:left="360"/>
        <w:rPr>
          <w:rFonts w:ascii="Times" w:hAnsi="Times" w:cs="Times"/>
          <w:color w:val="auto"/>
          <w:sz w:val="28"/>
          <w:szCs w:val="28"/>
        </w:rPr>
      </w:pPr>
      <w:bookmarkStart w:id="15" w:name="_Toc360927158"/>
      <w:r>
        <w:rPr>
          <w:rFonts w:ascii="Times" w:hAnsi="Times" w:cs="Times"/>
          <w:color w:val="auto"/>
          <w:sz w:val="28"/>
          <w:szCs w:val="28"/>
        </w:rPr>
        <w:t xml:space="preserve">  </w:t>
      </w:r>
      <w:r w:rsidR="00430CBB" w:rsidRPr="00E63363">
        <w:rPr>
          <w:rFonts w:ascii="Times" w:hAnsi="Times" w:cs="Times"/>
          <w:color w:val="auto"/>
          <w:sz w:val="28"/>
          <w:szCs w:val="28"/>
        </w:rPr>
        <w:t>Product Perspective</w:t>
      </w:r>
      <w:bookmarkEnd w:id="15"/>
    </w:p>
    <w:p w:rsidR="00A70DA5" w:rsidRPr="00A70DA5" w:rsidRDefault="00A70DA5" w:rsidP="00A70DA5">
      <w:pPr>
        <w:spacing w:line="240" w:lineRule="auto"/>
        <w:rPr>
          <w:i/>
          <w:color w:val="002060"/>
        </w:rPr>
      </w:pPr>
      <w:r w:rsidRPr="00A70DA5">
        <w:rPr>
          <w:i/>
          <w:color w:val="002060"/>
        </w:rPr>
        <w:t>This subsection of the SRS puts the product into perspective with other related products or</w:t>
      </w:r>
    </w:p>
    <w:p w:rsidR="00A70DA5" w:rsidRPr="00A70DA5" w:rsidRDefault="00A70DA5" w:rsidP="00A70DA5">
      <w:pPr>
        <w:spacing w:line="240" w:lineRule="auto"/>
        <w:rPr>
          <w:i/>
          <w:color w:val="002060"/>
        </w:rPr>
      </w:pPr>
      <w:proofErr w:type="gramStart"/>
      <w:r>
        <w:rPr>
          <w:i/>
          <w:color w:val="002060"/>
        </w:rPr>
        <w:t>p</w:t>
      </w:r>
      <w:r w:rsidRPr="00A70DA5">
        <w:rPr>
          <w:i/>
          <w:color w:val="002060"/>
        </w:rPr>
        <w:t>rojects</w:t>
      </w:r>
      <w:proofErr w:type="gramEnd"/>
      <w:r w:rsidRPr="00A70DA5">
        <w:rPr>
          <w:i/>
          <w:color w:val="002060"/>
        </w:rPr>
        <w:t>.  (See the IEEE Guide to SRS for more details).</w:t>
      </w:r>
    </w:p>
    <w:p w:rsidR="00430CBB" w:rsidRPr="00E63363" w:rsidRDefault="00C2153A" w:rsidP="00E63363">
      <w:pPr>
        <w:pStyle w:val="Heading2"/>
        <w:numPr>
          <w:ilvl w:val="0"/>
          <w:numId w:val="18"/>
        </w:numPr>
        <w:ind w:left="360"/>
        <w:rPr>
          <w:rFonts w:ascii="Times" w:hAnsi="Times" w:cs="Times"/>
          <w:color w:val="auto"/>
          <w:sz w:val="28"/>
          <w:szCs w:val="28"/>
        </w:rPr>
      </w:pPr>
      <w:bookmarkStart w:id="16" w:name="_Toc360927159"/>
      <w:r>
        <w:rPr>
          <w:rFonts w:ascii="Times" w:hAnsi="Times" w:cs="Times"/>
          <w:color w:val="auto"/>
          <w:sz w:val="28"/>
          <w:szCs w:val="28"/>
        </w:rPr>
        <w:lastRenderedPageBreak/>
        <w:t xml:space="preserve">  </w:t>
      </w:r>
      <w:r w:rsidR="00430CBB" w:rsidRPr="00E63363">
        <w:rPr>
          <w:rFonts w:ascii="Times" w:hAnsi="Times" w:cs="Times"/>
          <w:color w:val="auto"/>
          <w:sz w:val="28"/>
          <w:szCs w:val="28"/>
        </w:rPr>
        <w:t>Product Functions</w:t>
      </w:r>
      <w:bookmarkEnd w:id="16"/>
    </w:p>
    <w:p w:rsidR="00A70DA5" w:rsidRPr="00B3415E" w:rsidRDefault="00A70DA5" w:rsidP="00A70DA5">
      <w:pPr>
        <w:pStyle w:val="BodyText"/>
        <w:spacing w:after="200"/>
        <w:rPr>
          <w:color w:val="002060"/>
        </w:rPr>
      </w:pPr>
      <w:r w:rsidRPr="00B3415E">
        <w:rPr>
          <w:color w:val="002060"/>
        </w:rPr>
        <w:t xml:space="preserve">This subsection of the SRS should provide a summary of the functions that the software </w:t>
      </w:r>
      <w:proofErr w:type="gramStart"/>
      <w:r w:rsidRPr="00B3415E">
        <w:rPr>
          <w:color w:val="002060"/>
        </w:rPr>
        <w:t>will</w:t>
      </w:r>
      <w:proofErr w:type="gramEnd"/>
      <w:r w:rsidRPr="00B3415E">
        <w:rPr>
          <w:color w:val="002060"/>
        </w:rPr>
        <w:t xml:space="preserve"> perform. </w:t>
      </w:r>
    </w:p>
    <w:p w:rsidR="00430CBB" w:rsidRPr="00E63363" w:rsidRDefault="00C2153A" w:rsidP="00E63363">
      <w:pPr>
        <w:pStyle w:val="Heading2"/>
        <w:numPr>
          <w:ilvl w:val="0"/>
          <w:numId w:val="18"/>
        </w:numPr>
        <w:ind w:left="360"/>
        <w:rPr>
          <w:rFonts w:ascii="Times" w:hAnsi="Times" w:cs="Times"/>
          <w:color w:val="auto"/>
          <w:sz w:val="28"/>
          <w:szCs w:val="28"/>
        </w:rPr>
      </w:pPr>
      <w:bookmarkStart w:id="17" w:name="_Toc360927160"/>
      <w:r>
        <w:rPr>
          <w:rFonts w:ascii="Times" w:hAnsi="Times" w:cs="Times"/>
          <w:color w:val="auto"/>
          <w:sz w:val="28"/>
          <w:szCs w:val="28"/>
        </w:rPr>
        <w:t xml:space="preserve">  </w:t>
      </w:r>
      <w:r w:rsidR="00430CBB" w:rsidRPr="00E63363">
        <w:rPr>
          <w:rFonts w:ascii="Times" w:hAnsi="Times" w:cs="Times"/>
          <w:color w:val="auto"/>
          <w:sz w:val="28"/>
          <w:szCs w:val="28"/>
        </w:rPr>
        <w:t>User Characteristics</w:t>
      </w:r>
      <w:bookmarkEnd w:id="17"/>
    </w:p>
    <w:p w:rsidR="00A70DA5" w:rsidRPr="00B3415E" w:rsidRDefault="00A70DA5" w:rsidP="00A70DA5">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430CBB" w:rsidRPr="00E63363" w:rsidRDefault="00C2153A" w:rsidP="00E63363">
      <w:pPr>
        <w:pStyle w:val="Heading2"/>
        <w:numPr>
          <w:ilvl w:val="0"/>
          <w:numId w:val="18"/>
        </w:numPr>
        <w:ind w:left="360"/>
        <w:rPr>
          <w:rFonts w:ascii="Times" w:hAnsi="Times" w:cs="Times"/>
          <w:color w:val="auto"/>
          <w:sz w:val="28"/>
          <w:szCs w:val="28"/>
        </w:rPr>
      </w:pPr>
      <w:bookmarkStart w:id="18" w:name="_Toc360927161"/>
      <w:r>
        <w:rPr>
          <w:rFonts w:ascii="Times" w:hAnsi="Times" w:cs="Times"/>
          <w:color w:val="auto"/>
          <w:sz w:val="28"/>
          <w:szCs w:val="28"/>
        </w:rPr>
        <w:t xml:space="preserve">  </w:t>
      </w:r>
      <w:r w:rsidR="00430CBB" w:rsidRPr="00E63363">
        <w:rPr>
          <w:rFonts w:ascii="Times" w:hAnsi="Times" w:cs="Times"/>
          <w:color w:val="auto"/>
          <w:sz w:val="28"/>
          <w:szCs w:val="28"/>
        </w:rPr>
        <w:t>General Constraints</w:t>
      </w:r>
      <w:bookmarkEnd w:id="18"/>
    </w:p>
    <w:p w:rsidR="00A70DA5" w:rsidRPr="00A70DA5" w:rsidRDefault="00A70DA5" w:rsidP="00A70DA5">
      <w:pPr>
        <w:rPr>
          <w:i/>
          <w:color w:val="002060"/>
        </w:rPr>
      </w:pPr>
      <w:r w:rsidRPr="00A70DA5">
        <w:rPr>
          <w:i/>
          <w:color w:val="002060"/>
        </w:rPr>
        <w:t>This subsection of the SRS should provide a general description of any other items that will</w:t>
      </w:r>
    </w:p>
    <w:p w:rsidR="00A70DA5" w:rsidRPr="00A70DA5" w:rsidRDefault="00A70DA5" w:rsidP="00A70DA5">
      <w:pPr>
        <w:rPr>
          <w:i/>
          <w:color w:val="002060"/>
        </w:rPr>
      </w:pPr>
      <w:r w:rsidRPr="00A70DA5">
        <w:rPr>
          <w:i/>
          <w:color w:val="002060"/>
        </w:rPr>
        <w:t>limit the developer’s options for designing the system</w:t>
      </w:r>
      <w:proofErr w:type="gramStart"/>
      <w:r w:rsidRPr="00A70DA5">
        <w:rPr>
          <w:i/>
          <w:color w:val="002060"/>
        </w:rPr>
        <w:t xml:space="preserve">. </w:t>
      </w:r>
      <w:proofErr w:type="gramEnd"/>
      <w:r w:rsidRPr="00A70DA5">
        <w:rPr>
          <w:i/>
          <w:color w:val="002060"/>
        </w:rPr>
        <w:t>(See the IEEE Guide to SRS for a partial list of possible general constraints).</w:t>
      </w:r>
    </w:p>
    <w:p w:rsidR="00430CBB" w:rsidRPr="00E63363" w:rsidRDefault="00C2153A" w:rsidP="00E63363">
      <w:pPr>
        <w:pStyle w:val="Heading2"/>
        <w:numPr>
          <w:ilvl w:val="0"/>
          <w:numId w:val="18"/>
        </w:numPr>
        <w:ind w:left="360"/>
        <w:rPr>
          <w:rFonts w:ascii="Times" w:hAnsi="Times" w:cs="Times"/>
          <w:color w:val="auto"/>
          <w:sz w:val="28"/>
          <w:szCs w:val="28"/>
        </w:rPr>
      </w:pPr>
      <w:bookmarkStart w:id="19" w:name="_Toc360927162"/>
      <w:r>
        <w:rPr>
          <w:rFonts w:ascii="Times" w:hAnsi="Times" w:cs="Times"/>
          <w:color w:val="auto"/>
          <w:sz w:val="28"/>
          <w:szCs w:val="28"/>
        </w:rPr>
        <w:t xml:space="preserve">  </w:t>
      </w:r>
      <w:r w:rsidR="00430CBB" w:rsidRPr="00E63363">
        <w:rPr>
          <w:rFonts w:ascii="Times" w:hAnsi="Times" w:cs="Times"/>
          <w:color w:val="auto"/>
          <w:sz w:val="28"/>
          <w:szCs w:val="28"/>
        </w:rPr>
        <w:t>Assumptions and Dependencies</w:t>
      </w:r>
      <w:bookmarkEnd w:id="19"/>
    </w:p>
    <w:p w:rsidR="00A70DA5" w:rsidRPr="00B3415E" w:rsidRDefault="00A70DA5" w:rsidP="00A70DA5">
      <w:pPr>
        <w:pStyle w:val="BodyText"/>
        <w:spacing w:after="200"/>
        <w:rPr>
          <w:color w:val="002060"/>
        </w:rPr>
      </w:pPr>
      <w:r w:rsidRPr="00B3415E">
        <w:rPr>
          <w:color w:val="002060"/>
        </w:rPr>
        <w:t>This subsection of the SRS should list each of the factors that affect the requirements stated in the SRS</w:t>
      </w:r>
      <w:proofErr w:type="gramStart"/>
      <w:r w:rsidRPr="00B3415E">
        <w:rPr>
          <w:color w:val="002060"/>
        </w:rPr>
        <w:t xml:space="preserve">. </w:t>
      </w:r>
      <w:proofErr w:type="gramEnd"/>
      <w:r w:rsidRPr="00B3415E">
        <w:rPr>
          <w:color w:val="002060"/>
        </w:rPr>
        <w:t>These factors are not design constraints on the software but are, rather, any changes to them that can affect the requirements in the SRS</w:t>
      </w:r>
      <w:proofErr w:type="gramStart"/>
      <w:r w:rsidRPr="00B3415E">
        <w:rPr>
          <w:color w:val="002060"/>
        </w:rPr>
        <w:t xml:space="preserve">. </w:t>
      </w:r>
      <w:proofErr w:type="gramEnd"/>
      <w:r w:rsidRPr="00B3415E">
        <w:rPr>
          <w:color w:val="002060"/>
        </w:rPr>
        <w:t>For example, an assumption might be that a specific operating system will be available on the hardware designated for the software product</w:t>
      </w:r>
      <w:proofErr w:type="gramStart"/>
      <w:r w:rsidRPr="00B3415E">
        <w:rPr>
          <w:color w:val="002060"/>
        </w:rPr>
        <w:t xml:space="preserve">. </w:t>
      </w:r>
      <w:proofErr w:type="gramEnd"/>
      <w:r w:rsidRPr="00B3415E">
        <w:rPr>
          <w:color w:val="002060"/>
        </w:rPr>
        <w:t xml:space="preserve">If, in fact, the operating system </w:t>
      </w:r>
      <w:proofErr w:type="gramStart"/>
      <w:r w:rsidRPr="00B3415E">
        <w:rPr>
          <w:color w:val="002060"/>
        </w:rPr>
        <w:t>is</w:t>
      </w:r>
      <w:proofErr w:type="gramEnd"/>
      <w:r w:rsidRPr="00B3415E">
        <w:rPr>
          <w:color w:val="002060"/>
        </w:rPr>
        <w:t xml:space="preserve"> not available, the SRS would then have to change accordingly.</w:t>
      </w:r>
    </w:p>
    <w:p w:rsidR="002D14A5" w:rsidRDefault="002D14A5" w:rsidP="003B12DE">
      <w:pPr>
        <w:pStyle w:val="Heading1"/>
        <w:numPr>
          <w:ilvl w:val="0"/>
          <w:numId w:val="14"/>
        </w:numPr>
        <w:ind w:left="360"/>
      </w:pPr>
      <w:bookmarkStart w:id="20" w:name="_Toc360927163"/>
      <w:r>
        <w:t>Specific Requirements</w:t>
      </w:r>
      <w:bookmarkEnd w:id="20"/>
    </w:p>
    <w:p w:rsidR="00A70DA5" w:rsidRPr="00B3415E" w:rsidRDefault="00A70DA5" w:rsidP="00A70DA5">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A70DA5" w:rsidRPr="00B3415E" w:rsidRDefault="00A70DA5" w:rsidP="00A70DA5">
      <w:pPr>
        <w:pStyle w:val="BodyText"/>
        <w:rPr>
          <w:color w:val="002060"/>
        </w:rPr>
      </w:pPr>
    </w:p>
    <w:p w:rsidR="00A70DA5" w:rsidRPr="00B3415E" w:rsidRDefault="00A70DA5" w:rsidP="00A70DA5">
      <w:pPr>
        <w:pStyle w:val="BodyText"/>
        <w:rPr>
          <w:color w:val="002060"/>
        </w:rPr>
      </w:pPr>
      <w:r w:rsidRPr="00B3415E">
        <w:rPr>
          <w:color w:val="002060"/>
        </w:rPr>
        <w:t>Each requirement in this section should be:</w:t>
      </w:r>
    </w:p>
    <w:p w:rsidR="00A70DA5" w:rsidRPr="00B3415E" w:rsidRDefault="00A70DA5" w:rsidP="00A70DA5">
      <w:pPr>
        <w:pStyle w:val="BodyText"/>
        <w:numPr>
          <w:ilvl w:val="0"/>
          <w:numId w:val="5"/>
        </w:numPr>
        <w:rPr>
          <w:color w:val="002060"/>
        </w:rPr>
      </w:pPr>
      <w:r w:rsidRPr="00B3415E">
        <w:rPr>
          <w:color w:val="002060"/>
        </w:rPr>
        <w:t>Correct</w:t>
      </w:r>
    </w:p>
    <w:p w:rsidR="00A70DA5" w:rsidRPr="00B3415E" w:rsidRDefault="00A70DA5" w:rsidP="00A70DA5">
      <w:pPr>
        <w:pStyle w:val="BodyText"/>
        <w:numPr>
          <w:ilvl w:val="0"/>
          <w:numId w:val="5"/>
        </w:numPr>
        <w:rPr>
          <w:color w:val="002060"/>
        </w:rPr>
      </w:pPr>
      <w:r w:rsidRPr="00B3415E">
        <w:rPr>
          <w:color w:val="002060"/>
        </w:rPr>
        <w:t>Traceable (both forward and backward to prior/future artifacts)</w:t>
      </w:r>
    </w:p>
    <w:p w:rsidR="00A70DA5" w:rsidRPr="00B3415E" w:rsidRDefault="00A70DA5" w:rsidP="00A70DA5">
      <w:pPr>
        <w:pStyle w:val="BodyText"/>
        <w:numPr>
          <w:ilvl w:val="0"/>
          <w:numId w:val="5"/>
        </w:numPr>
        <w:rPr>
          <w:color w:val="002060"/>
        </w:rPr>
      </w:pPr>
      <w:r w:rsidRPr="00B3415E">
        <w:rPr>
          <w:color w:val="002060"/>
        </w:rPr>
        <w:t>Unambiguous</w:t>
      </w:r>
    </w:p>
    <w:p w:rsidR="00A70DA5" w:rsidRPr="00B3415E" w:rsidRDefault="00A70DA5" w:rsidP="00A70DA5">
      <w:pPr>
        <w:pStyle w:val="BodyText"/>
        <w:numPr>
          <w:ilvl w:val="0"/>
          <w:numId w:val="5"/>
        </w:numPr>
        <w:rPr>
          <w:color w:val="002060"/>
        </w:rPr>
      </w:pPr>
      <w:r w:rsidRPr="00B3415E">
        <w:rPr>
          <w:color w:val="002060"/>
        </w:rPr>
        <w:t>Verifiable (i.e., testable)</w:t>
      </w:r>
    </w:p>
    <w:p w:rsidR="00A70DA5" w:rsidRPr="00B3415E" w:rsidRDefault="00A70DA5" w:rsidP="00A70DA5">
      <w:pPr>
        <w:pStyle w:val="BodyText"/>
        <w:numPr>
          <w:ilvl w:val="0"/>
          <w:numId w:val="5"/>
        </w:numPr>
        <w:rPr>
          <w:color w:val="002060"/>
        </w:rPr>
      </w:pPr>
      <w:r w:rsidRPr="00B3415E">
        <w:rPr>
          <w:color w:val="002060"/>
        </w:rPr>
        <w:t>Prioritized (with respect to importance and/or stability)</w:t>
      </w:r>
    </w:p>
    <w:p w:rsidR="00A70DA5" w:rsidRPr="00B3415E" w:rsidRDefault="00A70DA5" w:rsidP="00A70DA5">
      <w:pPr>
        <w:pStyle w:val="BodyText"/>
        <w:numPr>
          <w:ilvl w:val="0"/>
          <w:numId w:val="5"/>
        </w:numPr>
        <w:rPr>
          <w:color w:val="002060"/>
        </w:rPr>
      </w:pPr>
      <w:r w:rsidRPr="00B3415E">
        <w:rPr>
          <w:color w:val="002060"/>
        </w:rPr>
        <w:t>Complete</w:t>
      </w:r>
    </w:p>
    <w:p w:rsidR="00A70DA5" w:rsidRPr="00B3415E" w:rsidRDefault="00A70DA5" w:rsidP="00A70DA5">
      <w:pPr>
        <w:pStyle w:val="BodyText"/>
        <w:numPr>
          <w:ilvl w:val="0"/>
          <w:numId w:val="5"/>
        </w:numPr>
        <w:rPr>
          <w:color w:val="002060"/>
        </w:rPr>
      </w:pPr>
      <w:r w:rsidRPr="00B3415E">
        <w:rPr>
          <w:color w:val="002060"/>
        </w:rPr>
        <w:t>Consistent</w:t>
      </w:r>
    </w:p>
    <w:p w:rsidR="00A70DA5" w:rsidRPr="00B3415E" w:rsidRDefault="00A70DA5" w:rsidP="00A70DA5">
      <w:pPr>
        <w:pStyle w:val="BodyText"/>
        <w:numPr>
          <w:ilvl w:val="0"/>
          <w:numId w:val="5"/>
        </w:numPr>
        <w:rPr>
          <w:color w:val="002060"/>
        </w:rPr>
      </w:pPr>
      <w:r w:rsidRPr="00B3415E">
        <w:rPr>
          <w:color w:val="002060"/>
        </w:rPr>
        <w:t>Uniquely identifiable (usually via numbering like 3.4.5.6)</w:t>
      </w:r>
    </w:p>
    <w:p w:rsidR="00A70DA5" w:rsidRPr="00B3415E" w:rsidRDefault="00A70DA5" w:rsidP="00A70DA5">
      <w:pPr>
        <w:pStyle w:val="BodyText"/>
        <w:rPr>
          <w:color w:val="002060"/>
        </w:rPr>
      </w:pPr>
    </w:p>
    <w:p w:rsidR="00A70DA5" w:rsidRPr="00B3415E" w:rsidRDefault="00A70DA5" w:rsidP="00A70DA5">
      <w:pPr>
        <w:pStyle w:val="BodyText"/>
        <w:spacing w:after="200"/>
        <w:rPr>
          <w:color w:val="002060"/>
        </w:rPr>
      </w:pPr>
      <w:r w:rsidRPr="00B3415E">
        <w:rPr>
          <w:color w:val="002060"/>
        </w:rPr>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A70DA5" w:rsidRPr="00844228" w:rsidRDefault="00DB632A"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lastRenderedPageBreak/>
        <w:t xml:space="preserve">  </w:t>
      </w:r>
      <w:bookmarkStart w:id="21" w:name="_Toc360927164"/>
      <w:r w:rsidR="00A70DA5" w:rsidRPr="00844228">
        <w:rPr>
          <w:rFonts w:ascii="Times" w:hAnsi="Times" w:cs="Times"/>
          <w:color w:val="auto"/>
          <w:sz w:val="28"/>
          <w:szCs w:val="28"/>
        </w:rPr>
        <w:t>External Interface Requirements</w:t>
      </w:r>
      <w:bookmarkEnd w:id="21"/>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2" w:name="_Toc506458785"/>
      <w:bookmarkStart w:id="23" w:name="_Toc506459151"/>
      <w:bookmarkStart w:id="24" w:name="_Toc360927165"/>
      <w:r w:rsidRPr="00A70DA5">
        <w:rPr>
          <w:rFonts w:ascii="Times" w:hAnsi="Times" w:cs="Times"/>
          <w:color w:val="auto"/>
          <w:sz w:val="24"/>
          <w:szCs w:val="24"/>
        </w:rPr>
        <w:t>User Interfaces</w:t>
      </w:r>
      <w:bookmarkEnd w:id="22"/>
      <w:bookmarkEnd w:id="23"/>
      <w:bookmarkEnd w:id="24"/>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5" w:name="_Toc506458786"/>
      <w:bookmarkStart w:id="26" w:name="_Toc506459152"/>
      <w:bookmarkStart w:id="27" w:name="_Toc360927166"/>
      <w:r w:rsidRPr="00A70DA5">
        <w:rPr>
          <w:rFonts w:ascii="Times" w:hAnsi="Times" w:cs="Times"/>
          <w:color w:val="auto"/>
          <w:sz w:val="24"/>
          <w:szCs w:val="24"/>
        </w:rPr>
        <w:t>Hardware Interfaces</w:t>
      </w:r>
      <w:bookmarkEnd w:id="25"/>
      <w:bookmarkEnd w:id="26"/>
      <w:bookmarkEnd w:id="27"/>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8" w:name="_Toc506458787"/>
      <w:bookmarkStart w:id="29" w:name="_Toc506459153"/>
      <w:bookmarkStart w:id="30" w:name="_Toc360927167"/>
      <w:r w:rsidRPr="00A70DA5">
        <w:rPr>
          <w:rFonts w:ascii="Times" w:hAnsi="Times" w:cs="Times"/>
          <w:color w:val="auto"/>
          <w:sz w:val="24"/>
          <w:szCs w:val="24"/>
        </w:rPr>
        <w:t>Software Interfaces</w:t>
      </w:r>
      <w:bookmarkEnd w:id="28"/>
      <w:bookmarkEnd w:id="29"/>
      <w:bookmarkEnd w:id="30"/>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31" w:name="_Toc506458788"/>
      <w:bookmarkStart w:id="32" w:name="_Toc506459154"/>
      <w:bookmarkStart w:id="33" w:name="_Toc360927168"/>
      <w:r w:rsidRPr="00A70DA5">
        <w:rPr>
          <w:rFonts w:ascii="Times" w:hAnsi="Times" w:cs="Times"/>
          <w:color w:val="auto"/>
          <w:sz w:val="24"/>
          <w:szCs w:val="24"/>
        </w:rPr>
        <w:t>Communications Interfaces</w:t>
      </w:r>
      <w:bookmarkEnd w:id="31"/>
      <w:bookmarkEnd w:id="32"/>
      <w:bookmarkEnd w:id="33"/>
    </w:p>
    <w:p w:rsidR="00A70DA5" w:rsidRPr="00844228" w:rsidRDefault="00DB632A" w:rsidP="00844228">
      <w:pPr>
        <w:pStyle w:val="Heading2"/>
        <w:numPr>
          <w:ilvl w:val="0"/>
          <w:numId w:val="19"/>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34" w:name="_Toc360927169"/>
      <w:r w:rsidR="00A70DA5" w:rsidRPr="00844228">
        <w:rPr>
          <w:rFonts w:ascii="Times" w:hAnsi="Times" w:cs="Times"/>
          <w:color w:val="auto"/>
          <w:sz w:val="28"/>
          <w:szCs w:val="28"/>
        </w:rPr>
        <w:t>Functional Requirements</w:t>
      </w:r>
      <w:bookmarkEnd w:id="34"/>
    </w:p>
    <w:p w:rsidR="00DC3DEC" w:rsidRDefault="00A70DA5" w:rsidP="0081646A">
      <w:pPr>
        <w:pStyle w:val="Heading3"/>
        <w:numPr>
          <w:ilvl w:val="0"/>
          <w:numId w:val="20"/>
        </w:numPr>
        <w:spacing w:before="0" w:after="200"/>
        <w:ind w:left="360"/>
        <w:rPr>
          <w:rFonts w:ascii="Times" w:hAnsi="Times" w:cs="Times"/>
          <w:color w:val="auto"/>
          <w:sz w:val="24"/>
          <w:szCs w:val="24"/>
        </w:rPr>
      </w:pPr>
      <w:bookmarkStart w:id="35" w:name="_Toc360927170"/>
      <w:r w:rsidRPr="00844228">
        <w:rPr>
          <w:rFonts w:ascii="Times" w:hAnsi="Times" w:cs="Times"/>
          <w:color w:val="auto"/>
          <w:sz w:val="24"/>
          <w:szCs w:val="24"/>
        </w:rPr>
        <w:t>Accounts</w:t>
      </w:r>
      <w:bookmarkEnd w:id="35"/>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 xml:space="preserve">The system shall allow a new user to create an account (register).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require the user to enter their username, email, and password.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verify that the username does not match the username of any other registered user.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require the user to reenter their password a second time, and the system shall verify the two entered passwords match.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not display the </w:t>
      </w:r>
      <w:r w:rsidR="007D25FA" w:rsidRPr="0081646A">
        <w:rPr>
          <w:rFonts w:ascii="Times" w:hAnsi="Times"/>
          <w:sz w:val="24"/>
          <w:szCs w:val="24"/>
        </w:rPr>
        <w:t>user-entered</w:t>
      </w:r>
      <w:r w:rsidRPr="0081646A">
        <w:rPr>
          <w:rFonts w:ascii="Times" w:hAnsi="Times"/>
          <w:sz w:val="24"/>
          <w:szCs w:val="24"/>
        </w:rPr>
        <w:t xml:space="preserve"> password(s) on the screen.  </w:t>
      </w:r>
      <w:r w:rsidRPr="0081646A">
        <w:rPr>
          <w:rFonts w:ascii="Times" w:hAnsi="Times"/>
          <w:color w:val="FF0000"/>
          <w:sz w:val="24"/>
          <w:szCs w:val="24"/>
        </w:rPr>
        <w:t>UC #1</w:t>
      </w:r>
    </w:p>
    <w:p w:rsidR="0088342A" w:rsidRDefault="007635E2"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sz w:val="24"/>
          <w:szCs w:val="24"/>
        </w:rPr>
        <w:t>When creating a new user account</w:t>
      </w:r>
      <w:r w:rsidR="00D650B6">
        <w:rPr>
          <w:rFonts w:ascii="Times" w:hAnsi="Times"/>
          <w:sz w:val="24"/>
          <w:szCs w:val="24"/>
        </w:rPr>
        <w:t>,</w:t>
      </w:r>
      <w:r w:rsidRPr="0081646A">
        <w:rPr>
          <w:rFonts w:ascii="Times" w:hAnsi="Times"/>
          <w:sz w:val="24"/>
          <w:szCs w:val="24"/>
        </w:rPr>
        <w:t xml:space="preserve"> the system shall allow the user </w:t>
      </w:r>
      <w:proofErr w:type="gramStart"/>
      <w:r w:rsidRPr="0081646A">
        <w:rPr>
          <w:rFonts w:ascii="Times" w:hAnsi="Times"/>
          <w:sz w:val="24"/>
          <w:szCs w:val="24"/>
        </w:rPr>
        <w:t>to optionally enter</w:t>
      </w:r>
      <w:proofErr w:type="gramEnd"/>
      <w:r w:rsidRPr="0081646A">
        <w:rPr>
          <w:rFonts w:ascii="Times" w:hAnsi="Times"/>
          <w:sz w:val="24"/>
          <w:szCs w:val="24"/>
        </w:rPr>
        <w:t xml:space="preserve"> any of the following:  their first name, last name, city, state, zip code.  </w:t>
      </w:r>
      <w:r w:rsidRPr="0081646A">
        <w:rPr>
          <w:rFonts w:ascii="Times" w:hAnsi="Times"/>
          <w:color w:val="FF0000"/>
          <w:sz w:val="24"/>
          <w:szCs w:val="24"/>
        </w:rPr>
        <w:t>UC #1</w:t>
      </w:r>
    </w:p>
    <w:p w:rsidR="0088342A" w:rsidRPr="00046679" w:rsidRDefault="007635E2" w:rsidP="00D650B6">
      <w:pPr>
        <w:pStyle w:val="ListParagraph"/>
        <w:numPr>
          <w:ilvl w:val="0"/>
          <w:numId w:val="38"/>
        </w:numPr>
        <w:spacing w:after="120"/>
        <w:ind w:left="1008" w:hanging="1008"/>
        <w:contextualSpacing w:val="0"/>
        <w:rPr>
          <w:rFonts w:ascii="Times" w:hAnsi="Times"/>
          <w:sz w:val="24"/>
          <w:szCs w:val="24"/>
        </w:rPr>
      </w:pPr>
      <w:r w:rsidRPr="00046679">
        <w:rPr>
          <w:rFonts w:ascii="Times" w:hAnsi="Times"/>
          <w:sz w:val="24"/>
          <w:szCs w:val="24"/>
        </w:rPr>
        <w:t>The system shall require the user password to be not less than 6 characters.</w:t>
      </w:r>
      <w:r w:rsidR="00046679" w:rsidRPr="00046679">
        <w:rPr>
          <w:rFonts w:ascii="Times" w:hAnsi="Times"/>
          <w:sz w:val="24"/>
          <w:szCs w:val="24"/>
        </w:rPr>
        <w:t xml:space="preserve">  Valid characters are A-Z, a-z, 0-9, and the 32 special characters:  ` ~ ! @ # $ % ^ &amp; * ( ) - _ = + [ ] { } \ | ; : ‘ “ , . &lt; &gt; / ?</w:t>
      </w:r>
      <w:r w:rsidRPr="00046679">
        <w:rPr>
          <w:rFonts w:ascii="Times" w:hAnsi="Times"/>
          <w:sz w:val="24"/>
          <w:szCs w:val="24"/>
        </w:rPr>
        <w:t xml:space="preserve">  </w:t>
      </w:r>
      <w:r w:rsidRPr="00046679">
        <w:rPr>
          <w:rFonts w:ascii="Times" w:hAnsi="Times"/>
          <w:color w:val="FF0000"/>
          <w:sz w:val="24"/>
          <w:szCs w:val="24"/>
        </w:rPr>
        <w:t>UC #1</w:t>
      </w:r>
    </w:p>
    <w:p w:rsidR="0088342A" w:rsidRDefault="00DC3DEC" w:rsidP="00D650B6">
      <w:pPr>
        <w:pStyle w:val="ListParagraph"/>
        <w:numPr>
          <w:ilvl w:val="0"/>
          <w:numId w:val="38"/>
        </w:numPr>
        <w:spacing w:after="120"/>
        <w:ind w:left="1008" w:hanging="1008"/>
        <w:contextualSpacing w:val="0"/>
        <w:rPr>
          <w:rFonts w:ascii="Times" w:hAnsi="Times"/>
          <w:sz w:val="24"/>
          <w:szCs w:val="24"/>
        </w:rPr>
      </w:pPr>
      <w:r w:rsidRPr="0081646A">
        <w:rPr>
          <w:rFonts w:ascii="Times" w:hAnsi="Times" w:cs="Times"/>
          <w:sz w:val="24"/>
          <w:szCs w:val="24"/>
        </w:rPr>
        <w:t xml:space="preserve">After a valid registration, the system shall automatically login the user.  </w:t>
      </w:r>
      <w:r w:rsidRPr="0081646A">
        <w:rPr>
          <w:rFonts w:ascii="Times" w:hAnsi="Times" w:cs="Times"/>
          <w:color w:val="FF0000"/>
          <w:sz w:val="24"/>
          <w:szCs w:val="24"/>
        </w:rPr>
        <w:t>UC #1</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The system shall allow the user to view their saved account information.  The information that can be viewed is username, email, first name, last name, city, state, and zip.  </w:t>
      </w:r>
      <w:r w:rsidRPr="0081646A">
        <w:rPr>
          <w:rFonts w:ascii="Times" w:hAnsi="Times"/>
          <w:color w:val="FF0000"/>
          <w:sz w:val="24"/>
          <w:szCs w:val="24"/>
        </w:rPr>
        <w:t>UC #</w:t>
      </w:r>
      <w:r>
        <w:rPr>
          <w:rFonts w:ascii="Times" w:hAnsi="Times"/>
          <w:color w:val="FF0000"/>
          <w:sz w:val="24"/>
          <w:szCs w:val="24"/>
        </w:rPr>
        <w:t>6</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The system shall allow the user to change their saved account information.  The information that can be changed is password, email, first name, last name, city, state, and zip.  </w:t>
      </w:r>
      <w:r w:rsidRPr="0081646A">
        <w:rPr>
          <w:rFonts w:ascii="Times" w:hAnsi="Times"/>
          <w:color w:val="FF0000"/>
          <w:sz w:val="24"/>
          <w:szCs w:val="24"/>
        </w:rPr>
        <w:t>UC #</w:t>
      </w:r>
      <w:r>
        <w:rPr>
          <w:rFonts w:ascii="Times" w:hAnsi="Times"/>
          <w:color w:val="FF0000"/>
          <w:sz w:val="24"/>
          <w:szCs w:val="24"/>
        </w:rPr>
        <w:t>5</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When changing the user password, the system shall require the user to enter the current password, and then the new password.  </w:t>
      </w:r>
      <w:r w:rsidRPr="0081646A">
        <w:rPr>
          <w:rFonts w:ascii="Times" w:hAnsi="Times"/>
          <w:color w:val="FF0000"/>
          <w:sz w:val="24"/>
          <w:szCs w:val="24"/>
        </w:rPr>
        <w:t>UC #</w:t>
      </w:r>
      <w:r>
        <w:rPr>
          <w:rFonts w:ascii="Times" w:hAnsi="Times"/>
          <w:color w:val="FF0000"/>
          <w:sz w:val="24"/>
          <w:szCs w:val="24"/>
        </w:rPr>
        <w:t>5</w:t>
      </w:r>
    </w:p>
    <w:p w:rsidR="00D650B6" w:rsidRDefault="00D650B6"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lastRenderedPageBreak/>
        <w:t xml:space="preserve">When changing the user password, the system shall require the user to enter the new password twice and verify the entered passwords match.  </w:t>
      </w:r>
      <w:r w:rsidRPr="0081646A">
        <w:rPr>
          <w:rFonts w:ascii="Times" w:hAnsi="Times"/>
          <w:color w:val="FF0000"/>
          <w:sz w:val="24"/>
          <w:szCs w:val="24"/>
        </w:rPr>
        <w:t>UC #</w:t>
      </w:r>
      <w:r>
        <w:rPr>
          <w:rFonts w:ascii="Times" w:hAnsi="Times"/>
          <w:color w:val="FF0000"/>
          <w:sz w:val="24"/>
          <w:szCs w:val="24"/>
        </w:rPr>
        <w:t>5</w:t>
      </w:r>
    </w:p>
    <w:p w:rsidR="00D650B6" w:rsidRDefault="007C08F9"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The system shall allow a user to delete their account.</w:t>
      </w:r>
      <w:r w:rsidR="00DF4397">
        <w:rPr>
          <w:rFonts w:ascii="Times" w:hAnsi="Times"/>
          <w:sz w:val="24"/>
          <w:szCs w:val="24"/>
        </w:rPr>
        <w:t xml:space="preserve">  </w:t>
      </w:r>
      <w:r w:rsidR="00DF4397" w:rsidRPr="0081646A">
        <w:rPr>
          <w:rFonts w:ascii="Times" w:hAnsi="Times"/>
          <w:color w:val="FF0000"/>
          <w:sz w:val="24"/>
          <w:szCs w:val="24"/>
        </w:rPr>
        <w:t>UC #</w:t>
      </w:r>
      <w:r w:rsidR="00DF4397">
        <w:rPr>
          <w:rFonts w:ascii="Times" w:hAnsi="Times"/>
          <w:color w:val="FF0000"/>
          <w:sz w:val="24"/>
          <w:szCs w:val="24"/>
        </w:rPr>
        <w:t>10</w:t>
      </w:r>
    </w:p>
    <w:p w:rsidR="007C08F9" w:rsidRDefault="007C08F9"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If the user requests to delete their account, the system shall prompt the user to verify they want the account deleted.</w:t>
      </w:r>
      <w:r w:rsidR="00DF4397">
        <w:rPr>
          <w:rFonts w:ascii="Times" w:hAnsi="Times"/>
          <w:sz w:val="24"/>
          <w:szCs w:val="24"/>
        </w:rPr>
        <w:t xml:space="preserve">  </w:t>
      </w:r>
      <w:r w:rsidR="00DF4397" w:rsidRPr="0081646A">
        <w:rPr>
          <w:rFonts w:ascii="Times" w:hAnsi="Times"/>
          <w:color w:val="FF0000"/>
          <w:sz w:val="24"/>
          <w:szCs w:val="24"/>
        </w:rPr>
        <w:t>UC #</w:t>
      </w:r>
      <w:r w:rsidR="00DF4397">
        <w:rPr>
          <w:rFonts w:ascii="Times" w:hAnsi="Times"/>
          <w:color w:val="FF0000"/>
          <w:sz w:val="24"/>
          <w:szCs w:val="24"/>
        </w:rPr>
        <w:t>10</w:t>
      </w:r>
    </w:p>
    <w:p w:rsidR="007C08F9" w:rsidRDefault="00BD387F"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After a user verifies they want to delete their account, the system shall log the user out and delete their stored account information.</w:t>
      </w:r>
      <w:r w:rsidR="00DF4397">
        <w:rPr>
          <w:rFonts w:ascii="Times" w:hAnsi="Times"/>
          <w:sz w:val="24"/>
          <w:szCs w:val="24"/>
        </w:rPr>
        <w:t xml:space="preserve">  </w:t>
      </w:r>
      <w:r w:rsidR="00DF4397" w:rsidRPr="0081646A">
        <w:rPr>
          <w:rFonts w:ascii="Times" w:hAnsi="Times"/>
          <w:color w:val="FF0000"/>
          <w:sz w:val="24"/>
          <w:szCs w:val="24"/>
        </w:rPr>
        <w:t>UC #</w:t>
      </w:r>
      <w:r w:rsidR="00DF4397">
        <w:rPr>
          <w:rFonts w:ascii="Times" w:hAnsi="Times"/>
          <w:color w:val="FF0000"/>
          <w:sz w:val="24"/>
          <w:szCs w:val="24"/>
        </w:rPr>
        <w:t>10</w:t>
      </w:r>
    </w:p>
    <w:p w:rsidR="00DF4397" w:rsidRDefault="00BD387F"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If the system deletes a user’s account, the system shall also delete any </w:t>
      </w:r>
      <w:r w:rsidR="00DF4397">
        <w:rPr>
          <w:rFonts w:ascii="Times" w:hAnsi="Times"/>
          <w:sz w:val="24"/>
          <w:szCs w:val="24"/>
        </w:rPr>
        <w:t>other information entered by that username</w:t>
      </w:r>
      <w:r>
        <w:rPr>
          <w:rFonts w:ascii="Times" w:hAnsi="Times"/>
          <w:sz w:val="24"/>
          <w:szCs w:val="24"/>
        </w:rPr>
        <w:t>, such as batche</w:t>
      </w:r>
      <w:r w:rsidR="00DF4397">
        <w:rPr>
          <w:rFonts w:ascii="Times" w:hAnsi="Times"/>
          <w:sz w:val="24"/>
          <w:szCs w:val="24"/>
        </w:rPr>
        <w:t>s, notes, actions, measurements, ratings, recipes, etc</w:t>
      </w:r>
      <w:proofErr w:type="gramStart"/>
      <w:r w:rsidR="00DF4397">
        <w:rPr>
          <w:rFonts w:ascii="Times" w:hAnsi="Times"/>
          <w:sz w:val="24"/>
          <w:szCs w:val="24"/>
        </w:rPr>
        <w:t xml:space="preserve">...   </w:t>
      </w:r>
      <w:proofErr w:type="gramEnd"/>
      <w:r w:rsidR="00DF4397" w:rsidRPr="0081646A">
        <w:rPr>
          <w:rFonts w:ascii="Times" w:hAnsi="Times"/>
          <w:color w:val="FF0000"/>
          <w:sz w:val="24"/>
          <w:szCs w:val="24"/>
        </w:rPr>
        <w:t>UC #</w:t>
      </w:r>
      <w:r w:rsidR="00DF4397">
        <w:rPr>
          <w:rFonts w:ascii="Times" w:hAnsi="Times"/>
          <w:color w:val="FF0000"/>
          <w:sz w:val="24"/>
          <w:szCs w:val="24"/>
        </w:rPr>
        <w:t>10</w:t>
      </w:r>
    </w:p>
    <w:p w:rsidR="00BD387F" w:rsidRDefault="00DF4397" w:rsidP="00D650B6">
      <w:pPr>
        <w:pStyle w:val="ListParagraph"/>
        <w:numPr>
          <w:ilvl w:val="0"/>
          <w:numId w:val="38"/>
        </w:numPr>
        <w:spacing w:after="120"/>
        <w:ind w:left="1008" w:hanging="1008"/>
        <w:contextualSpacing w:val="0"/>
        <w:rPr>
          <w:rFonts w:ascii="Times" w:hAnsi="Times"/>
          <w:sz w:val="24"/>
          <w:szCs w:val="24"/>
        </w:rPr>
      </w:pPr>
      <w:r>
        <w:rPr>
          <w:rFonts w:ascii="Times" w:hAnsi="Times"/>
          <w:sz w:val="24"/>
          <w:szCs w:val="24"/>
        </w:rPr>
        <w:t xml:space="preserve"> </w:t>
      </w:r>
    </w:p>
    <w:p w:rsidR="007635E2" w:rsidRPr="007635E2" w:rsidDel="007635E2" w:rsidRDefault="007635E2" w:rsidP="007635E2">
      <w:pPr>
        <w:rPr>
          <w:del w:id="36" w:author="Gregg" w:date="2013-06-22T21:33:00Z"/>
        </w:rPr>
      </w:pPr>
    </w:p>
    <w:p w:rsidR="0088342A" w:rsidRDefault="006B1707" w:rsidP="00936D8A">
      <w:pPr>
        <w:pStyle w:val="Heading3"/>
        <w:numPr>
          <w:ilvl w:val="0"/>
          <w:numId w:val="20"/>
        </w:numPr>
        <w:spacing w:before="0" w:after="200"/>
        <w:ind w:left="360"/>
        <w:rPr>
          <w:rFonts w:ascii="Times" w:hAnsi="Times" w:cs="Times"/>
          <w:color w:val="auto"/>
          <w:sz w:val="24"/>
          <w:szCs w:val="24"/>
        </w:rPr>
      </w:pPr>
      <w:bookmarkStart w:id="37" w:name="_Toc360927171"/>
      <w:r w:rsidRPr="00844228">
        <w:rPr>
          <w:rFonts w:ascii="Times" w:hAnsi="Times" w:cs="Times"/>
          <w:color w:val="auto"/>
          <w:sz w:val="24"/>
          <w:szCs w:val="24"/>
        </w:rPr>
        <w:t>Log In/Out</w:t>
      </w:r>
      <w:bookmarkEnd w:id="37"/>
    </w:p>
    <w:p w:rsidR="00C2153A" w:rsidRPr="00B642F6" w:rsidRDefault="00C2153A" w:rsidP="00C2153A">
      <w:pPr>
        <w:pStyle w:val="ListParagraph"/>
        <w:numPr>
          <w:ilvl w:val="0"/>
          <w:numId w:val="39"/>
        </w:numPr>
        <w:spacing w:after="120"/>
        <w:ind w:left="1008" w:hanging="1008"/>
        <w:rPr>
          <w:rFonts w:ascii="Times" w:hAnsi="Times" w:cs="Times"/>
          <w:sz w:val="24"/>
          <w:szCs w:val="24"/>
        </w:rPr>
      </w:pPr>
      <w:r w:rsidRPr="00B642F6">
        <w:rPr>
          <w:rFonts w:ascii="Times" w:hAnsi="Times" w:cs="Times"/>
          <w:sz w:val="24"/>
          <w:szCs w:val="24"/>
        </w:rPr>
        <w:t>The system shall not allow a user to access any web pages other than the login, registration, recover password</w:t>
      </w:r>
      <w:r w:rsidR="0052007E">
        <w:rPr>
          <w:rFonts w:ascii="Times" w:hAnsi="Times" w:cs="Times"/>
          <w:sz w:val="24"/>
          <w:szCs w:val="24"/>
        </w:rPr>
        <w:t xml:space="preserve">, </w:t>
      </w:r>
      <w:r w:rsidR="0052007E" w:rsidRPr="00B642F6">
        <w:rPr>
          <w:rFonts w:ascii="Times" w:hAnsi="Times" w:cs="Times"/>
          <w:sz w:val="24"/>
          <w:szCs w:val="24"/>
        </w:rPr>
        <w:t>and</w:t>
      </w:r>
      <w:r w:rsidR="0052007E">
        <w:rPr>
          <w:rFonts w:ascii="Times" w:hAnsi="Times" w:cs="Times"/>
          <w:sz w:val="24"/>
          <w:szCs w:val="24"/>
        </w:rPr>
        <w:t xml:space="preserve"> FAQ</w:t>
      </w:r>
      <w:r w:rsidRPr="00B642F6">
        <w:rPr>
          <w:rFonts w:ascii="Times" w:hAnsi="Times" w:cs="Times"/>
          <w:sz w:val="24"/>
          <w:szCs w:val="24"/>
        </w:rPr>
        <w:t xml:space="preserve"> pages until they have successfully logged in.  </w:t>
      </w:r>
      <w:r w:rsidRPr="00B642F6">
        <w:rPr>
          <w:rFonts w:ascii="Times" w:hAnsi="Times" w:cs="Times"/>
          <w:color w:val="FF0000"/>
          <w:sz w:val="24"/>
          <w:szCs w:val="24"/>
        </w:rPr>
        <w:t>UC #2</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sidRPr="0081646A">
        <w:rPr>
          <w:rFonts w:ascii="Times" w:hAnsi="Times"/>
          <w:sz w:val="24"/>
          <w:szCs w:val="24"/>
        </w:rPr>
        <w:t>The system shall verify that a user</w:t>
      </w:r>
      <w:r>
        <w:rPr>
          <w:rFonts w:ascii="Times" w:hAnsi="Times"/>
          <w:sz w:val="24"/>
          <w:szCs w:val="24"/>
        </w:rPr>
        <w:t xml:space="preserve"> enters a valid username/password combination to login.  </w:t>
      </w:r>
      <w:r w:rsidRPr="00E26E6B">
        <w:rPr>
          <w:rFonts w:ascii="Times" w:hAnsi="Times"/>
          <w:color w:val="FF0000"/>
          <w:sz w:val="24"/>
          <w:szCs w:val="24"/>
        </w:rPr>
        <w:t>UC #</w:t>
      </w:r>
      <w:r>
        <w:rPr>
          <w:rFonts w:ascii="Times" w:hAnsi="Times"/>
          <w:color w:val="FF0000"/>
          <w:sz w:val="24"/>
          <w:szCs w:val="24"/>
        </w:rPr>
        <w:t>2</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If the user enters an invalid username/password </w:t>
      </w:r>
      <w:r w:rsidR="007D25FA">
        <w:rPr>
          <w:rFonts w:ascii="Times" w:hAnsi="Times"/>
          <w:sz w:val="24"/>
          <w:szCs w:val="24"/>
        </w:rPr>
        <w:t>combination,</w:t>
      </w:r>
      <w:r>
        <w:rPr>
          <w:rFonts w:ascii="Times" w:hAnsi="Times"/>
          <w:sz w:val="24"/>
          <w:szCs w:val="24"/>
        </w:rPr>
        <w:t xml:space="preserve"> the system shall prompt the user to reenter a valid username/password combination.  </w:t>
      </w:r>
      <w:r w:rsidRPr="00E26E6B">
        <w:rPr>
          <w:rFonts w:ascii="Times" w:hAnsi="Times"/>
          <w:color w:val="FF0000"/>
          <w:sz w:val="24"/>
          <w:szCs w:val="24"/>
        </w:rPr>
        <w:t>UC #</w:t>
      </w:r>
      <w:r>
        <w:rPr>
          <w:rFonts w:ascii="Times" w:hAnsi="Times"/>
          <w:color w:val="FF0000"/>
          <w:sz w:val="24"/>
          <w:szCs w:val="24"/>
        </w:rPr>
        <w:t>2</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The system shall display the username for the current logged in user on each web page.  </w:t>
      </w:r>
    </w:p>
    <w:p w:rsidR="00D650B6" w:rsidRDefault="00D650B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If the user selects to logout, the system shall log them out and display the login screen.  </w:t>
      </w:r>
      <w:r w:rsidRPr="00E26E6B">
        <w:rPr>
          <w:rFonts w:ascii="Times" w:hAnsi="Times"/>
          <w:color w:val="FF0000"/>
          <w:sz w:val="24"/>
          <w:szCs w:val="24"/>
        </w:rPr>
        <w:t>UC #</w:t>
      </w:r>
      <w:r>
        <w:rPr>
          <w:rFonts w:ascii="Times" w:hAnsi="Times"/>
          <w:color w:val="FF0000"/>
          <w:sz w:val="24"/>
          <w:szCs w:val="24"/>
        </w:rPr>
        <w:t>3</w:t>
      </w:r>
    </w:p>
    <w:p w:rsidR="00D650B6" w:rsidRDefault="00583D06"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If the user forgets their password, the system shall allow the user to request a new </w:t>
      </w:r>
      <w:r w:rsidR="008D3D22">
        <w:rPr>
          <w:rFonts w:ascii="Times" w:hAnsi="Times"/>
          <w:sz w:val="24"/>
          <w:szCs w:val="24"/>
        </w:rPr>
        <w:t xml:space="preserve">recover </w:t>
      </w:r>
      <w:r>
        <w:rPr>
          <w:rFonts w:ascii="Times" w:hAnsi="Times"/>
          <w:sz w:val="24"/>
          <w:szCs w:val="24"/>
        </w:rPr>
        <w:t>password.</w:t>
      </w:r>
      <w:r w:rsidR="00CC2008">
        <w:rPr>
          <w:rFonts w:ascii="Times" w:hAnsi="Times"/>
          <w:sz w:val="24"/>
          <w:szCs w:val="24"/>
        </w:rPr>
        <w:t xml:space="preserve">  </w:t>
      </w:r>
      <w:r w:rsidR="00CC2008" w:rsidRPr="00E26E6B">
        <w:rPr>
          <w:rFonts w:ascii="Times" w:hAnsi="Times"/>
          <w:color w:val="FF0000"/>
          <w:sz w:val="24"/>
          <w:szCs w:val="24"/>
        </w:rPr>
        <w:t>UC #</w:t>
      </w:r>
      <w:r w:rsidR="00CC2008">
        <w:rPr>
          <w:rFonts w:ascii="Times" w:hAnsi="Times"/>
          <w:color w:val="FF0000"/>
          <w:sz w:val="24"/>
          <w:szCs w:val="24"/>
        </w:rPr>
        <w:t>4</w:t>
      </w:r>
    </w:p>
    <w:p w:rsidR="00583D06" w:rsidRDefault="008D3D22"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T</w:t>
      </w:r>
      <w:r w:rsidR="00583D06">
        <w:rPr>
          <w:rFonts w:ascii="Times" w:hAnsi="Times"/>
          <w:sz w:val="24"/>
          <w:szCs w:val="24"/>
        </w:rPr>
        <w:t>he syst</w:t>
      </w:r>
      <w:r>
        <w:rPr>
          <w:rFonts w:ascii="Times" w:hAnsi="Times"/>
          <w:sz w:val="24"/>
          <w:szCs w:val="24"/>
        </w:rPr>
        <w:t>em shall require the user to enter a valid username when requesting a recover password.</w:t>
      </w:r>
      <w:r w:rsidR="00CC2008">
        <w:rPr>
          <w:rFonts w:ascii="Times" w:hAnsi="Times"/>
          <w:sz w:val="24"/>
          <w:szCs w:val="24"/>
        </w:rPr>
        <w:t xml:space="preserve">  </w:t>
      </w:r>
      <w:r w:rsidR="00CC2008" w:rsidRPr="00E26E6B">
        <w:rPr>
          <w:rFonts w:ascii="Times" w:hAnsi="Times"/>
          <w:color w:val="FF0000"/>
          <w:sz w:val="24"/>
          <w:szCs w:val="24"/>
        </w:rPr>
        <w:t>UC #</w:t>
      </w:r>
      <w:r w:rsidR="00CC2008">
        <w:rPr>
          <w:rFonts w:ascii="Times" w:hAnsi="Times"/>
          <w:color w:val="FF0000"/>
          <w:sz w:val="24"/>
          <w:szCs w:val="24"/>
        </w:rPr>
        <w:t>4</w:t>
      </w:r>
    </w:p>
    <w:p w:rsidR="00583D06" w:rsidRDefault="008D3D22"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When creating a recover password</w:t>
      </w:r>
      <w:r w:rsidR="00583D06">
        <w:rPr>
          <w:rFonts w:ascii="Times" w:hAnsi="Times"/>
          <w:sz w:val="24"/>
          <w:szCs w:val="24"/>
        </w:rPr>
        <w:t>, the system shall generate a new random 8-digit password.</w:t>
      </w:r>
      <w:r w:rsidR="00CC2008">
        <w:rPr>
          <w:rFonts w:ascii="Times" w:hAnsi="Times"/>
          <w:sz w:val="24"/>
          <w:szCs w:val="24"/>
        </w:rPr>
        <w:t xml:space="preserve">  </w:t>
      </w:r>
      <w:r w:rsidR="00CC2008" w:rsidRPr="00E26E6B">
        <w:rPr>
          <w:rFonts w:ascii="Times" w:hAnsi="Times"/>
          <w:color w:val="FF0000"/>
          <w:sz w:val="24"/>
          <w:szCs w:val="24"/>
        </w:rPr>
        <w:t>UC #</w:t>
      </w:r>
      <w:r w:rsidR="00CC2008">
        <w:rPr>
          <w:rFonts w:ascii="Times" w:hAnsi="Times"/>
          <w:color w:val="FF0000"/>
          <w:sz w:val="24"/>
          <w:szCs w:val="24"/>
        </w:rPr>
        <w:t>4</w:t>
      </w:r>
    </w:p>
    <w:p w:rsidR="00583D06" w:rsidRDefault="008D3D22" w:rsidP="00D650B6">
      <w:pPr>
        <w:pStyle w:val="ListParagraph"/>
        <w:numPr>
          <w:ilvl w:val="0"/>
          <w:numId w:val="39"/>
        </w:numPr>
        <w:spacing w:after="120"/>
        <w:ind w:left="1008" w:hanging="1008"/>
        <w:contextualSpacing w:val="0"/>
        <w:rPr>
          <w:rFonts w:ascii="Times" w:hAnsi="Times"/>
          <w:sz w:val="24"/>
          <w:szCs w:val="24"/>
        </w:rPr>
      </w:pPr>
      <w:r>
        <w:rPr>
          <w:rFonts w:ascii="Times" w:hAnsi="Times"/>
          <w:sz w:val="24"/>
          <w:szCs w:val="24"/>
        </w:rPr>
        <w:t xml:space="preserve">The system shall send a recover password to the email address </w:t>
      </w:r>
      <w:r w:rsidR="00CC2008">
        <w:rPr>
          <w:rFonts w:ascii="Times" w:hAnsi="Times"/>
          <w:sz w:val="24"/>
          <w:szCs w:val="24"/>
        </w:rPr>
        <w:t xml:space="preserve">listed in the user’s account information.  </w:t>
      </w:r>
      <w:r w:rsidR="00CC2008" w:rsidRPr="00E26E6B">
        <w:rPr>
          <w:rFonts w:ascii="Times" w:hAnsi="Times"/>
          <w:color w:val="FF0000"/>
          <w:sz w:val="24"/>
          <w:szCs w:val="24"/>
        </w:rPr>
        <w:t>UC #</w:t>
      </w:r>
      <w:r w:rsidR="00CC2008">
        <w:rPr>
          <w:rFonts w:ascii="Times" w:hAnsi="Times"/>
          <w:color w:val="FF0000"/>
          <w:sz w:val="24"/>
          <w:szCs w:val="24"/>
        </w:rPr>
        <w:t>4</w:t>
      </w:r>
    </w:p>
    <w:p w:rsidR="00D650B6" w:rsidRDefault="00D650B6" w:rsidP="00D650B6">
      <w:pPr>
        <w:pStyle w:val="ListParagraph"/>
        <w:numPr>
          <w:ilvl w:val="0"/>
          <w:numId w:val="39"/>
        </w:numPr>
        <w:spacing w:after="120"/>
        <w:ind w:left="1008" w:hanging="1008"/>
        <w:contextualSpacing w:val="0"/>
        <w:rPr>
          <w:rFonts w:ascii="Times" w:hAnsi="Times"/>
          <w:sz w:val="24"/>
          <w:szCs w:val="24"/>
        </w:rPr>
      </w:pPr>
    </w:p>
    <w:p w:rsidR="006B1707" w:rsidRPr="00844228" w:rsidRDefault="006B1707" w:rsidP="0081646A">
      <w:pPr>
        <w:pStyle w:val="Heading3"/>
        <w:numPr>
          <w:ilvl w:val="0"/>
          <w:numId w:val="20"/>
        </w:numPr>
        <w:spacing w:after="200"/>
        <w:ind w:left="360"/>
        <w:rPr>
          <w:rFonts w:ascii="Times" w:hAnsi="Times" w:cs="Times"/>
          <w:color w:val="auto"/>
          <w:sz w:val="24"/>
          <w:szCs w:val="24"/>
        </w:rPr>
      </w:pPr>
      <w:bookmarkStart w:id="38" w:name="_Toc360927172"/>
      <w:r w:rsidRPr="00844228">
        <w:rPr>
          <w:rFonts w:ascii="Times" w:hAnsi="Times" w:cs="Times"/>
          <w:color w:val="auto"/>
          <w:sz w:val="24"/>
          <w:szCs w:val="24"/>
        </w:rPr>
        <w:lastRenderedPageBreak/>
        <w:t>Recipes</w:t>
      </w:r>
      <w:bookmarkEnd w:id="38"/>
    </w:p>
    <w:p w:rsidR="00BD4E4D" w:rsidRPr="00803551" w:rsidRDefault="00BD4E4D" w:rsidP="00BD4E4D">
      <w:pPr>
        <w:pStyle w:val="Heading3"/>
        <w:numPr>
          <w:ilvl w:val="0"/>
          <w:numId w:val="50"/>
        </w:numPr>
        <w:spacing w:after="120"/>
        <w:ind w:left="1008" w:hanging="1008"/>
        <w:rPr>
          <w:rFonts w:ascii="Times" w:hAnsi="Times" w:cs="Times"/>
          <w:b w:val="0"/>
          <w:color w:val="auto"/>
          <w:sz w:val="24"/>
          <w:szCs w:val="24"/>
        </w:rPr>
      </w:pPr>
      <w:r w:rsidRPr="00803551">
        <w:rPr>
          <w:rFonts w:ascii="Times" w:hAnsi="Times" w:cs="Times"/>
          <w:b w:val="0"/>
          <w:color w:val="auto"/>
          <w:sz w:val="24"/>
          <w:szCs w:val="24"/>
        </w:rPr>
        <w:t xml:space="preserve">The system shall allow the user to create a new recipe.  </w:t>
      </w:r>
      <w:r w:rsidRPr="0016076C">
        <w:rPr>
          <w:rFonts w:ascii="Times" w:hAnsi="Times" w:cs="Times"/>
          <w:b w:val="0"/>
          <w:color w:val="FF0000"/>
          <w:sz w:val="24"/>
          <w:szCs w:val="24"/>
        </w:rPr>
        <w:t>UC #29</w:t>
      </w:r>
    </w:p>
    <w:p w:rsidR="00BD4E4D" w:rsidRPr="00803551" w:rsidRDefault="00BD4E4D" w:rsidP="00BD4E4D">
      <w:pPr>
        <w:pStyle w:val="Heading3"/>
        <w:numPr>
          <w:ilvl w:val="0"/>
          <w:numId w:val="50"/>
        </w:numPr>
        <w:spacing w:after="120"/>
        <w:ind w:left="1008" w:hanging="1008"/>
        <w:rPr>
          <w:rFonts w:ascii="Times" w:hAnsi="Times" w:cs="Times"/>
          <w:b w:val="0"/>
          <w:color w:val="auto"/>
          <w:sz w:val="24"/>
          <w:szCs w:val="24"/>
        </w:rPr>
      </w:pPr>
      <w:r w:rsidRPr="00803551">
        <w:rPr>
          <w:rFonts w:ascii="Times" w:hAnsi="Times"/>
          <w:b w:val="0"/>
          <w:color w:val="auto"/>
          <w:sz w:val="24"/>
          <w:szCs w:val="24"/>
        </w:rPr>
        <w:t xml:space="preserve">When creating a new </w:t>
      </w:r>
      <w:r w:rsidRPr="00803551">
        <w:rPr>
          <w:rFonts w:ascii="Times" w:hAnsi="Times" w:cs="Times"/>
          <w:b w:val="0"/>
          <w:color w:val="auto"/>
          <w:sz w:val="24"/>
          <w:szCs w:val="24"/>
        </w:rPr>
        <w:t>recipe</w:t>
      </w:r>
      <w:r w:rsidRPr="00803551">
        <w:rPr>
          <w:rFonts w:ascii="Times" w:hAnsi="Times"/>
          <w:b w:val="0"/>
          <w:color w:val="auto"/>
          <w:sz w:val="24"/>
          <w:szCs w:val="24"/>
        </w:rPr>
        <w:t xml:space="preserve">, the system shall record the date and time the </w:t>
      </w:r>
      <w:r w:rsidRPr="00803551">
        <w:rPr>
          <w:rFonts w:ascii="Times" w:hAnsi="Times" w:cs="Times"/>
          <w:b w:val="0"/>
          <w:color w:val="auto"/>
          <w:sz w:val="24"/>
          <w:szCs w:val="24"/>
        </w:rPr>
        <w:t>recipe</w:t>
      </w:r>
      <w:r w:rsidRPr="00803551">
        <w:rPr>
          <w:rFonts w:ascii="Times" w:hAnsi="Times"/>
          <w:b w:val="0"/>
          <w:color w:val="auto"/>
          <w:sz w:val="24"/>
          <w:szCs w:val="24"/>
        </w:rPr>
        <w:t xml:space="preserve"> was created.  </w:t>
      </w:r>
      <w:r w:rsidRPr="0016076C">
        <w:rPr>
          <w:rFonts w:ascii="Times" w:hAnsi="Times"/>
          <w:b w:val="0"/>
          <w:color w:val="FF0000"/>
          <w:sz w:val="24"/>
          <w:szCs w:val="24"/>
        </w:rPr>
        <w:t>UC #29</w:t>
      </w:r>
    </w:p>
    <w:p w:rsidR="00BD4E4D" w:rsidRPr="00803551" w:rsidRDefault="00BD4E4D" w:rsidP="00BD4E4D">
      <w:pPr>
        <w:pStyle w:val="Heading3"/>
        <w:numPr>
          <w:ilvl w:val="0"/>
          <w:numId w:val="50"/>
        </w:numPr>
        <w:spacing w:after="120"/>
        <w:ind w:left="1008" w:hanging="1008"/>
        <w:rPr>
          <w:rFonts w:ascii="Times" w:hAnsi="Times" w:cs="Times"/>
          <w:b w:val="0"/>
          <w:color w:val="auto"/>
          <w:sz w:val="24"/>
          <w:szCs w:val="24"/>
        </w:rPr>
      </w:pPr>
      <w:r w:rsidRPr="00803551">
        <w:rPr>
          <w:rFonts w:ascii="Times" w:hAnsi="Times"/>
          <w:b w:val="0"/>
          <w:color w:val="auto"/>
          <w:sz w:val="24"/>
          <w:szCs w:val="24"/>
        </w:rPr>
        <w:t xml:space="preserve">When creating a new </w:t>
      </w:r>
      <w:r w:rsidRPr="00803551">
        <w:rPr>
          <w:rFonts w:ascii="Times" w:hAnsi="Times" w:cs="Times"/>
          <w:b w:val="0"/>
          <w:color w:val="auto"/>
          <w:sz w:val="24"/>
          <w:szCs w:val="24"/>
        </w:rPr>
        <w:t>recipe</w:t>
      </w:r>
      <w:r w:rsidRPr="00803551">
        <w:rPr>
          <w:rFonts w:ascii="Times" w:hAnsi="Times"/>
          <w:b w:val="0"/>
          <w:color w:val="auto"/>
          <w:sz w:val="24"/>
          <w:szCs w:val="24"/>
        </w:rPr>
        <w:t xml:space="preserve">, the system shall allow the user </w:t>
      </w:r>
      <w:proofErr w:type="gramStart"/>
      <w:r w:rsidRPr="00803551">
        <w:rPr>
          <w:rFonts w:ascii="Times" w:hAnsi="Times"/>
          <w:b w:val="0"/>
          <w:color w:val="auto"/>
          <w:sz w:val="24"/>
          <w:szCs w:val="24"/>
        </w:rPr>
        <w:t>to optionally enter</w:t>
      </w:r>
      <w:proofErr w:type="gramEnd"/>
      <w:r w:rsidRPr="00803551">
        <w:rPr>
          <w:rFonts w:ascii="Times" w:hAnsi="Times"/>
          <w:b w:val="0"/>
          <w:color w:val="auto"/>
          <w:sz w:val="24"/>
          <w:szCs w:val="24"/>
        </w:rPr>
        <w:t xml:space="preserve"> any of the following:  name, description, notes on how to make it.  </w:t>
      </w:r>
      <w:r w:rsidRPr="0016076C">
        <w:rPr>
          <w:rFonts w:ascii="Times" w:hAnsi="Times"/>
          <w:b w:val="0"/>
          <w:color w:val="FF0000"/>
          <w:sz w:val="24"/>
          <w:szCs w:val="24"/>
        </w:rPr>
        <w:t>UC #29</w:t>
      </w:r>
    </w:p>
    <w:p w:rsidR="00BD4E4D" w:rsidRPr="00803551" w:rsidRDefault="00BD4E4D" w:rsidP="00BD4E4D">
      <w:pPr>
        <w:pStyle w:val="Heading3"/>
        <w:numPr>
          <w:ilvl w:val="0"/>
          <w:numId w:val="50"/>
        </w:numPr>
        <w:spacing w:after="120"/>
        <w:ind w:left="1008" w:hanging="1008"/>
        <w:rPr>
          <w:rFonts w:ascii="Times" w:hAnsi="Times" w:cs="Times"/>
          <w:b w:val="0"/>
          <w:color w:val="auto"/>
          <w:sz w:val="24"/>
          <w:szCs w:val="24"/>
        </w:rPr>
      </w:pPr>
      <w:r w:rsidRPr="00803551">
        <w:rPr>
          <w:rFonts w:ascii="Times" w:hAnsi="Times" w:cs="Times"/>
          <w:b w:val="0"/>
          <w:color w:val="auto"/>
          <w:sz w:val="24"/>
          <w:szCs w:val="24"/>
        </w:rPr>
        <w:t xml:space="preserve">The system shall allow the user to display a list of all their saved recipes.  The list shall include the Name and Date entered.  </w:t>
      </w:r>
      <w:r w:rsidRPr="0016076C">
        <w:rPr>
          <w:rFonts w:ascii="Times" w:hAnsi="Times"/>
          <w:b w:val="0"/>
          <w:color w:val="FF0000"/>
          <w:sz w:val="24"/>
          <w:szCs w:val="24"/>
        </w:rPr>
        <w:t>UC #30</w:t>
      </w:r>
    </w:p>
    <w:p w:rsidR="00BD4E4D" w:rsidRPr="00803551" w:rsidRDefault="00BD4E4D" w:rsidP="00BD4E4D">
      <w:pPr>
        <w:pStyle w:val="Heading3"/>
        <w:numPr>
          <w:ilvl w:val="0"/>
          <w:numId w:val="50"/>
        </w:numPr>
        <w:spacing w:after="120"/>
        <w:ind w:left="1008" w:hanging="1008"/>
        <w:rPr>
          <w:rFonts w:ascii="Times" w:hAnsi="Times" w:cs="Times"/>
          <w:b w:val="0"/>
          <w:color w:val="auto"/>
          <w:sz w:val="24"/>
          <w:szCs w:val="24"/>
        </w:rPr>
      </w:pPr>
      <w:r w:rsidRPr="00803551">
        <w:rPr>
          <w:rFonts w:ascii="Times" w:hAnsi="Times" w:cs="Times"/>
          <w:b w:val="0"/>
          <w:color w:val="auto"/>
          <w:sz w:val="24"/>
          <w:szCs w:val="24"/>
        </w:rPr>
        <w:t>The system shall allow the user to display the details of any of their saved recipes.  The details shall include the Name, Date entered</w:t>
      </w:r>
      <w:r w:rsidRPr="00803551">
        <w:rPr>
          <w:rFonts w:ascii="Times" w:hAnsi="Times"/>
          <w:b w:val="0"/>
          <w:color w:val="auto"/>
          <w:sz w:val="24"/>
          <w:szCs w:val="24"/>
        </w:rPr>
        <w:t>, description, and notes on how to make it.</w:t>
      </w:r>
      <w:r w:rsidRPr="00803551">
        <w:rPr>
          <w:rFonts w:ascii="Times" w:hAnsi="Times" w:cs="Times"/>
          <w:b w:val="0"/>
          <w:color w:val="auto"/>
          <w:sz w:val="24"/>
          <w:szCs w:val="24"/>
        </w:rPr>
        <w:t xml:space="preserve">  </w:t>
      </w:r>
      <w:r w:rsidRPr="0016076C">
        <w:rPr>
          <w:rFonts w:ascii="Times" w:hAnsi="Times"/>
          <w:b w:val="0"/>
          <w:color w:val="FF0000"/>
          <w:sz w:val="24"/>
          <w:szCs w:val="24"/>
        </w:rPr>
        <w:t>UC #</w:t>
      </w:r>
      <w:proofErr w:type="gramStart"/>
      <w:r w:rsidRPr="0016076C">
        <w:rPr>
          <w:rFonts w:ascii="Times" w:hAnsi="Times"/>
          <w:b w:val="0"/>
          <w:color w:val="FF0000"/>
          <w:sz w:val="24"/>
          <w:szCs w:val="24"/>
        </w:rPr>
        <w:t>??</w:t>
      </w:r>
      <w:proofErr w:type="gramEnd"/>
    </w:p>
    <w:p w:rsidR="00BD4E4D" w:rsidRPr="00803551" w:rsidRDefault="00BD4E4D" w:rsidP="00BD4E4D">
      <w:pPr>
        <w:pStyle w:val="Heading3"/>
        <w:numPr>
          <w:ilvl w:val="0"/>
          <w:numId w:val="50"/>
        </w:numPr>
        <w:spacing w:after="120"/>
        <w:ind w:left="1008" w:hanging="1008"/>
        <w:rPr>
          <w:rFonts w:ascii="Times" w:hAnsi="Times" w:cs="Times"/>
          <w:b w:val="0"/>
          <w:color w:val="auto"/>
          <w:sz w:val="24"/>
          <w:szCs w:val="24"/>
        </w:rPr>
      </w:pPr>
      <w:r w:rsidRPr="00803551">
        <w:rPr>
          <w:rFonts w:ascii="Times" w:hAnsi="Times"/>
          <w:b w:val="0"/>
          <w:color w:val="auto"/>
          <w:sz w:val="24"/>
          <w:szCs w:val="24"/>
        </w:rPr>
        <w:t>The system shall allow a user to edit the name, description, and notes on how to make it</w:t>
      </w:r>
      <w:r w:rsidRPr="00803551">
        <w:rPr>
          <w:rFonts w:ascii="Times" w:hAnsi="Times" w:cs="Times"/>
          <w:b w:val="0"/>
          <w:color w:val="auto"/>
          <w:sz w:val="24"/>
          <w:szCs w:val="24"/>
        </w:rPr>
        <w:t xml:space="preserve">, of any of their saved recipes.  </w:t>
      </w:r>
      <w:r w:rsidRPr="0016076C">
        <w:rPr>
          <w:rFonts w:ascii="Times" w:hAnsi="Times" w:cs="Times"/>
          <w:b w:val="0"/>
          <w:color w:val="FF0000"/>
          <w:sz w:val="24"/>
          <w:szCs w:val="24"/>
        </w:rPr>
        <w:t>UC #</w:t>
      </w:r>
      <w:proofErr w:type="gramStart"/>
      <w:r w:rsidRPr="0016076C">
        <w:rPr>
          <w:rFonts w:ascii="Times" w:hAnsi="Times" w:cs="Times"/>
          <w:b w:val="0"/>
          <w:color w:val="FF0000"/>
          <w:sz w:val="24"/>
          <w:szCs w:val="24"/>
        </w:rPr>
        <w:t>??</w:t>
      </w:r>
      <w:proofErr w:type="gramEnd"/>
    </w:p>
    <w:p w:rsidR="00BD4E4D" w:rsidRPr="00803551" w:rsidRDefault="00BD4E4D" w:rsidP="00BD4E4D">
      <w:pPr>
        <w:pStyle w:val="Heading3"/>
        <w:numPr>
          <w:ilvl w:val="0"/>
          <w:numId w:val="50"/>
        </w:numPr>
        <w:spacing w:after="120"/>
        <w:ind w:left="1008" w:hanging="1008"/>
        <w:rPr>
          <w:rFonts w:ascii="Times" w:hAnsi="Times"/>
          <w:b w:val="0"/>
          <w:color w:val="auto"/>
          <w:sz w:val="24"/>
          <w:szCs w:val="24"/>
        </w:rPr>
      </w:pPr>
      <w:r w:rsidRPr="00803551">
        <w:rPr>
          <w:rFonts w:ascii="Times" w:hAnsi="Times"/>
          <w:b w:val="0"/>
          <w:color w:val="auto"/>
          <w:sz w:val="24"/>
          <w:szCs w:val="24"/>
        </w:rPr>
        <w:t xml:space="preserve">The system shall allow a user to delete a saved </w:t>
      </w:r>
      <w:r w:rsidRPr="00803551">
        <w:rPr>
          <w:rFonts w:ascii="Times" w:hAnsi="Times" w:cs="Times"/>
          <w:b w:val="0"/>
          <w:color w:val="auto"/>
          <w:sz w:val="24"/>
          <w:szCs w:val="24"/>
        </w:rPr>
        <w:t>recipe</w:t>
      </w:r>
      <w:r w:rsidRPr="00803551">
        <w:rPr>
          <w:rFonts w:ascii="Times" w:hAnsi="Times"/>
          <w:b w:val="0"/>
          <w:color w:val="auto"/>
          <w:sz w:val="24"/>
          <w:szCs w:val="24"/>
        </w:rPr>
        <w:t xml:space="preserve">.  </w:t>
      </w:r>
      <w:r w:rsidRPr="0016076C">
        <w:rPr>
          <w:rFonts w:ascii="Times" w:hAnsi="Times"/>
          <w:b w:val="0"/>
          <w:color w:val="FF0000"/>
          <w:sz w:val="24"/>
          <w:szCs w:val="24"/>
        </w:rPr>
        <w:t>UC #31</w:t>
      </w:r>
    </w:p>
    <w:p w:rsidR="00BD4E4D" w:rsidRPr="00803551" w:rsidRDefault="00BD4E4D" w:rsidP="00BD4E4D">
      <w:pPr>
        <w:pStyle w:val="ListParagraph"/>
        <w:numPr>
          <w:ilvl w:val="0"/>
          <w:numId w:val="50"/>
        </w:numPr>
        <w:spacing w:after="120"/>
        <w:ind w:left="1008" w:hanging="1008"/>
        <w:contextualSpacing w:val="0"/>
        <w:rPr>
          <w:rFonts w:ascii="Times" w:hAnsi="Times" w:cs="Times"/>
          <w:sz w:val="24"/>
          <w:szCs w:val="24"/>
        </w:rPr>
      </w:pPr>
    </w:p>
    <w:p w:rsidR="00BD4E4D" w:rsidRPr="00BD4E4D" w:rsidRDefault="00BD4E4D" w:rsidP="00BD4E4D"/>
    <w:p w:rsidR="00BD4E4D" w:rsidRPr="00BD4E4D" w:rsidRDefault="00BD4E4D" w:rsidP="00BD4E4D">
      <w:pPr>
        <w:rPr>
          <w:ins w:id="39" w:author="Dave" w:date="2013-06-24T14:29:00Z"/>
        </w:rPr>
      </w:pPr>
    </w:p>
    <w:p w:rsidR="006B1707" w:rsidRPr="00844228" w:rsidRDefault="006B1707" w:rsidP="009937A9">
      <w:pPr>
        <w:pStyle w:val="Heading3"/>
        <w:numPr>
          <w:ilvl w:val="0"/>
          <w:numId w:val="20"/>
        </w:numPr>
        <w:spacing w:before="0" w:after="200"/>
        <w:ind w:left="360"/>
        <w:rPr>
          <w:rFonts w:ascii="Times" w:hAnsi="Times" w:cs="Times"/>
          <w:color w:val="auto"/>
          <w:sz w:val="24"/>
          <w:szCs w:val="24"/>
        </w:rPr>
      </w:pPr>
      <w:bookmarkStart w:id="40" w:name="_Toc360927173"/>
      <w:r w:rsidRPr="00844228">
        <w:rPr>
          <w:rFonts w:ascii="Times" w:hAnsi="Times" w:cs="Times"/>
          <w:color w:val="auto"/>
          <w:sz w:val="24"/>
          <w:szCs w:val="24"/>
        </w:rPr>
        <w:t>Batches</w:t>
      </w:r>
      <w:bookmarkEnd w:id="40"/>
    </w:p>
    <w:p w:rsidR="0048298E" w:rsidRPr="0048298E" w:rsidRDefault="00C2153A" w:rsidP="00D650B6">
      <w:pPr>
        <w:pStyle w:val="ListParagraph"/>
        <w:numPr>
          <w:ilvl w:val="0"/>
          <w:numId w:val="40"/>
        </w:numPr>
        <w:spacing w:after="120"/>
        <w:ind w:left="1008" w:hanging="1008"/>
        <w:rPr>
          <w:rFonts w:ascii="Times" w:hAnsi="Times"/>
          <w:sz w:val="24"/>
          <w:szCs w:val="24"/>
        </w:rPr>
      </w:pPr>
      <w:r w:rsidRPr="00B642F6">
        <w:rPr>
          <w:rFonts w:ascii="Times" w:hAnsi="Times" w:cs="Times"/>
          <w:sz w:val="24"/>
          <w:szCs w:val="24"/>
        </w:rPr>
        <w:t xml:space="preserve">The system shall allow the user to create a new batch.  </w:t>
      </w:r>
      <w:r w:rsidRPr="00B642F6">
        <w:rPr>
          <w:rFonts w:ascii="Times" w:hAnsi="Times" w:cs="Times"/>
          <w:color w:val="FF0000"/>
          <w:sz w:val="24"/>
          <w:szCs w:val="24"/>
        </w:rPr>
        <w:t>UC #11</w:t>
      </w:r>
    </w:p>
    <w:p w:rsidR="00D650B6" w:rsidRPr="0048298E" w:rsidRDefault="00D650B6" w:rsidP="00D650B6">
      <w:pPr>
        <w:pStyle w:val="ListParagraph"/>
        <w:numPr>
          <w:ilvl w:val="0"/>
          <w:numId w:val="40"/>
        </w:numPr>
        <w:spacing w:after="120"/>
        <w:ind w:left="1008" w:hanging="1008"/>
        <w:rPr>
          <w:rFonts w:ascii="Times" w:hAnsi="Times"/>
          <w:sz w:val="24"/>
          <w:szCs w:val="24"/>
        </w:rPr>
      </w:pPr>
      <w:r w:rsidRPr="0081646A">
        <w:rPr>
          <w:rFonts w:ascii="Times" w:hAnsi="Times"/>
          <w:sz w:val="24"/>
          <w:szCs w:val="24"/>
        </w:rPr>
        <w:t>When creating a new batch, the system shall require the user to enter a name and type for the new batch.</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11</w:t>
      </w:r>
    </w:p>
    <w:p w:rsidR="0048298E" w:rsidRDefault="0048298E" w:rsidP="0048298E">
      <w:pPr>
        <w:pStyle w:val="ListParagraph"/>
        <w:numPr>
          <w:ilvl w:val="0"/>
          <w:numId w:val="40"/>
        </w:numPr>
        <w:spacing w:after="120"/>
        <w:ind w:left="1008" w:hanging="1008"/>
        <w:rPr>
          <w:rFonts w:ascii="Times" w:hAnsi="Times"/>
          <w:sz w:val="24"/>
          <w:szCs w:val="24"/>
        </w:rPr>
      </w:pPr>
      <w:r w:rsidRPr="0081646A">
        <w:rPr>
          <w:rFonts w:ascii="Times" w:hAnsi="Times"/>
          <w:sz w:val="24"/>
          <w:szCs w:val="24"/>
        </w:rPr>
        <w:t>When creating a new batch, the system shall</w:t>
      </w:r>
      <w:r>
        <w:rPr>
          <w:rFonts w:ascii="Times" w:hAnsi="Times"/>
          <w:sz w:val="24"/>
          <w:szCs w:val="24"/>
        </w:rPr>
        <w:t xml:space="preserve"> record the date and time the batch was created.  </w:t>
      </w:r>
      <w:r w:rsidRPr="0048298E">
        <w:rPr>
          <w:rFonts w:ascii="Times" w:hAnsi="Times"/>
          <w:color w:val="FF0000"/>
          <w:sz w:val="24"/>
          <w:szCs w:val="24"/>
        </w:rPr>
        <w:t>UC #11</w:t>
      </w:r>
    </w:p>
    <w:p w:rsidR="00D650B6" w:rsidRDefault="00D650B6" w:rsidP="00D650B6">
      <w:pPr>
        <w:pStyle w:val="ListParagraph"/>
        <w:numPr>
          <w:ilvl w:val="0"/>
          <w:numId w:val="40"/>
        </w:numPr>
        <w:spacing w:after="120"/>
        <w:ind w:left="1008" w:hanging="1008"/>
        <w:rPr>
          <w:rFonts w:ascii="Times" w:hAnsi="Times"/>
          <w:sz w:val="24"/>
          <w:szCs w:val="24"/>
        </w:rPr>
      </w:pPr>
      <w:r w:rsidRPr="002115B7">
        <w:rPr>
          <w:rFonts w:ascii="Times" w:hAnsi="Times"/>
          <w:sz w:val="24"/>
          <w:szCs w:val="24"/>
        </w:rPr>
        <w:t xml:space="preserve">When creating a new batch, </w:t>
      </w:r>
      <w:r w:rsidRPr="00E26E6B">
        <w:rPr>
          <w:rFonts w:ascii="Times" w:hAnsi="Times"/>
          <w:sz w:val="24"/>
          <w:szCs w:val="24"/>
        </w:rPr>
        <w:t xml:space="preserve">the system shall allow the user </w:t>
      </w:r>
      <w:proofErr w:type="gramStart"/>
      <w:r w:rsidRPr="00E26E6B">
        <w:rPr>
          <w:rFonts w:ascii="Times" w:hAnsi="Times"/>
          <w:sz w:val="24"/>
          <w:szCs w:val="24"/>
        </w:rPr>
        <w:t>to optionally enter</w:t>
      </w:r>
      <w:proofErr w:type="gramEnd"/>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11</w:t>
      </w:r>
    </w:p>
    <w:p w:rsidR="00D650B6" w:rsidRDefault="00D650B6" w:rsidP="00D650B6">
      <w:pPr>
        <w:pStyle w:val="ListParagraph"/>
        <w:numPr>
          <w:ilvl w:val="0"/>
          <w:numId w:val="40"/>
        </w:numPr>
        <w:spacing w:after="120"/>
        <w:ind w:left="1008" w:hanging="1008"/>
        <w:rPr>
          <w:rFonts w:ascii="Times" w:hAnsi="Times"/>
          <w:sz w:val="24"/>
          <w:szCs w:val="24"/>
        </w:rPr>
      </w:pPr>
      <w:r w:rsidRPr="0081646A">
        <w:rPr>
          <w:rFonts w:ascii="Times" w:hAnsi="Times" w:cs="Times"/>
          <w:sz w:val="24"/>
          <w:szCs w:val="24"/>
        </w:rPr>
        <w:t xml:space="preserve">The system shall allow the user to display a list of all their saved batches.  The list shall include the Name, Date entered, Type, and Description, </w:t>
      </w:r>
      <w:r>
        <w:rPr>
          <w:rFonts w:ascii="Times" w:hAnsi="Times" w:cs="Times"/>
          <w:sz w:val="24"/>
          <w:szCs w:val="24"/>
        </w:rPr>
        <w:t>for</w:t>
      </w:r>
      <w:r w:rsidRPr="0081646A">
        <w:rPr>
          <w:rFonts w:ascii="Times" w:hAnsi="Times" w:cs="Times"/>
          <w:sz w:val="24"/>
          <w:szCs w:val="24"/>
        </w:rPr>
        <w:t xml:space="preserve"> each batch.  </w:t>
      </w:r>
      <w:r w:rsidRPr="0081646A">
        <w:rPr>
          <w:rFonts w:ascii="Times" w:hAnsi="Times"/>
          <w:color w:val="FF0000"/>
          <w:sz w:val="24"/>
          <w:szCs w:val="24"/>
        </w:rPr>
        <w:t>UC #15</w:t>
      </w:r>
    </w:p>
    <w:p w:rsidR="00D650B6" w:rsidRDefault="00D650B6" w:rsidP="00D650B6">
      <w:pPr>
        <w:pStyle w:val="ListParagraph"/>
        <w:numPr>
          <w:ilvl w:val="0"/>
          <w:numId w:val="40"/>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sidRPr="00504521">
        <w:rPr>
          <w:rFonts w:ascii="Times" w:hAnsi="Times" w:cs="Times"/>
          <w:sz w:val="24"/>
          <w:szCs w:val="24"/>
        </w:rPr>
        <w:t xml:space="preserve">Name, Type, and Description,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es.  </w:t>
      </w:r>
      <w:r w:rsidRPr="00E26E6B">
        <w:rPr>
          <w:rFonts w:ascii="Times" w:hAnsi="Times"/>
          <w:color w:val="FF0000"/>
          <w:sz w:val="24"/>
          <w:szCs w:val="24"/>
        </w:rPr>
        <w:t>UC #</w:t>
      </w:r>
      <w:r>
        <w:rPr>
          <w:rFonts w:ascii="Times" w:hAnsi="Times"/>
          <w:color w:val="FF0000"/>
          <w:sz w:val="24"/>
          <w:szCs w:val="24"/>
        </w:rPr>
        <w:t>12</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The system shall allow a user to delete a saved batch</w:t>
      </w:r>
      <w:proofErr w:type="gramStart"/>
      <w:r>
        <w:rPr>
          <w:rFonts w:ascii="Times" w:hAnsi="Times"/>
          <w:sz w:val="24"/>
          <w:szCs w:val="24"/>
        </w:rPr>
        <w:t xml:space="preserve">. </w:t>
      </w:r>
      <w:proofErr w:type="gramEnd"/>
      <w:r w:rsidRPr="00E26E6B">
        <w:rPr>
          <w:rFonts w:ascii="Times" w:hAnsi="Times"/>
          <w:color w:val="FF0000"/>
          <w:sz w:val="24"/>
          <w:szCs w:val="24"/>
        </w:rPr>
        <w:t>UC #</w:t>
      </w:r>
      <w:r>
        <w:rPr>
          <w:rFonts w:ascii="Times" w:hAnsi="Times"/>
          <w:color w:val="FF0000"/>
          <w:sz w:val="24"/>
          <w:szCs w:val="24"/>
        </w:rPr>
        <w:t>25</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If a batch is deleted, the system shall also delete any other data associated with the batch, such </w:t>
      </w:r>
      <w:proofErr w:type="gramStart"/>
      <w:r>
        <w:rPr>
          <w:rFonts w:ascii="Times" w:hAnsi="Times"/>
          <w:sz w:val="24"/>
          <w:szCs w:val="24"/>
        </w:rPr>
        <w:t>as:</w:t>
      </w:r>
      <w:proofErr w:type="gramEnd"/>
      <w:r>
        <w:rPr>
          <w:rFonts w:ascii="Times" w:hAnsi="Times"/>
          <w:sz w:val="24"/>
          <w:szCs w:val="24"/>
        </w:rPr>
        <w:t xml:space="preserve"> Notes, Measurements, Ratings, </w:t>
      </w:r>
      <w:r w:rsidR="007D25FA">
        <w:rPr>
          <w:rFonts w:ascii="Times" w:hAnsi="Times"/>
          <w:sz w:val="24"/>
          <w:szCs w:val="24"/>
        </w:rPr>
        <w:t xml:space="preserve">etc. </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25</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The system shall allow a user to add a note to a batch they created.  </w:t>
      </w:r>
      <w:r w:rsidRPr="00E26E6B">
        <w:rPr>
          <w:rFonts w:ascii="Times" w:hAnsi="Times"/>
          <w:color w:val="FF0000"/>
          <w:sz w:val="24"/>
          <w:szCs w:val="24"/>
        </w:rPr>
        <w:t>UC #</w:t>
      </w:r>
      <w:r>
        <w:rPr>
          <w:rFonts w:ascii="Times" w:hAnsi="Times"/>
          <w:color w:val="FF0000"/>
          <w:sz w:val="24"/>
          <w:szCs w:val="24"/>
        </w:rPr>
        <w:t>13</w:t>
      </w:r>
    </w:p>
    <w:p w:rsidR="0048298E" w:rsidRDefault="0048298E" w:rsidP="0048298E">
      <w:pPr>
        <w:pStyle w:val="ListParagraph"/>
        <w:numPr>
          <w:ilvl w:val="0"/>
          <w:numId w:val="40"/>
        </w:numPr>
        <w:spacing w:after="120"/>
        <w:ind w:left="1008" w:hanging="1008"/>
        <w:rPr>
          <w:rFonts w:ascii="Times" w:hAnsi="Times"/>
          <w:sz w:val="24"/>
          <w:szCs w:val="24"/>
        </w:rPr>
      </w:pPr>
      <w:r w:rsidRPr="0081646A">
        <w:rPr>
          <w:rFonts w:ascii="Times" w:hAnsi="Times"/>
          <w:sz w:val="24"/>
          <w:szCs w:val="24"/>
        </w:rPr>
        <w:lastRenderedPageBreak/>
        <w:t>When creating a new batch</w:t>
      </w:r>
      <w:r>
        <w:rPr>
          <w:rFonts w:ascii="Times" w:hAnsi="Times"/>
          <w:sz w:val="24"/>
          <w:szCs w:val="24"/>
        </w:rPr>
        <w:t xml:space="preserve"> note</w:t>
      </w:r>
      <w:r w:rsidRPr="0081646A">
        <w:rPr>
          <w:rFonts w:ascii="Times" w:hAnsi="Times"/>
          <w:sz w:val="24"/>
          <w:szCs w:val="24"/>
        </w:rPr>
        <w:t>, the system shall</w:t>
      </w:r>
      <w:r>
        <w:rPr>
          <w:rFonts w:ascii="Times" w:hAnsi="Times"/>
          <w:sz w:val="24"/>
          <w:szCs w:val="24"/>
        </w:rPr>
        <w:t xml:space="preserve"> record the date and time the note was created.  </w:t>
      </w:r>
      <w:r w:rsidRPr="0048298E">
        <w:rPr>
          <w:rFonts w:ascii="Times" w:hAnsi="Times"/>
          <w:color w:val="FF0000"/>
          <w:sz w:val="24"/>
          <w:szCs w:val="24"/>
        </w:rPr>
        <w:t>UC #1</w:t>
      </w:r>
      <w:r>
        <w:rPr>
          <w:rFonts w:ascii="Times" w:hAnsi="Times"/>
          <w:color w:val="FF0000"/>
          <w:sz w:val="24"/>
          <w:szCs w:val="24"/>
        </w:rPr>
        <w:t>3</w:t>
      </w:r>
    </w:p>
    <w:p w:rsidR="00D650B6" w:rsidRDefault="00D650B6" w:rsidP="00D650B6">
      <w:pPr>
        <w:pStyle w:val="ListParagraph"/>
        <w:numPr>
          <w:ilvl w:val="0"/>
          <w:numId w:val="40"/>
        </w:numPr>
        <w:spacing w:after="120"/>
        <w:ind w:left="1008" w:hanging="1008"/>
        <w:rPr>
          <w:rFonts w:ascii="Times" w:hAnsi="Times"/>
          <w:sz w:val="24"/>
          <w:szCs w:val="24"/>
        </w:rPr>
      </w:pPr>
      <w:r w:rsidRPr="0081646A">
        <w:rPr>
          <w:rFonts w:ascii="Times" w:hAnsi="Times"/>
          <w:sz w:val="24"/>
          <w:szCs w:val="24"/>
        </w:rPr>
        <w:t>When creating a new batch</w:t>
      </w:r>
      <w:r>
        <w:rPr>
          <w:rFonts w:ascii="Times" w:hAnsi="Times"/>
          <w:sz w:val="24"/>
          <w:szCs w:val="24"/>
        </w:rPr>
        <w:t xml:space="preserve"> note</w:t>
      </w:r>
      <w:r w:rsidRPr="0081646A">
        <w:rPr>
          <w:rFonts w:ascii="Times" w:hAnsi="Times"/>
          <w:sz w:val="24"/>
          <w:szCs w:val="24"/>
        </w:rPr>
        <w:t xml:space="preserve">, the system shall require the user to enter a </w:t>
      </w:r>
      <w:r>
        <w:rPr>
          <w:rFonts w:ascii="Times" w:hAnsi="Times"/>
          <w:sz w:val="24"/>
          <w:szCs w:val="24"/>
        </w:rPr>
        <w:t xml:space="preserve">title for the note.  </w:t>
      </w:r>
      <w:r w:rsidRPr="00E26E6B">
        <w:rPr>
          <w:rFonts w:ascii="Times" w:hAnsi="Times"/>
          <w:color w:val="FF0000"/>
          <w:sz w:val="24"/>
          <w:szCs w:val="24"/>
        </w:rPr>
        <w:t>UC #</w:t>
      </w:r>
      <w:r>
        <w:rPr>
          <w:rFonts w:ascii="Times" w:hAnsi="Times"/>
          <w:color w:val="FF0000"/>
          <w:sz w:val="24"/>
          <w:szCs w:val="24"/>
        </w:rPr>
        <w:t>13</w:t>
      </w:r>
    </w:p>
    <w:p w:rsidR="00D650B6" w:rsidRDefault="00D650B6" w:rsidP="00D650B6">
      <w:pPr>
        <w:pStyle w:val="ListParagraph"/>
        <w:numPr>
          <w:ilvl w:val="0"/>
          <w:numId w:val="40"/>
        </w:numPr>
        <w:spacing w:after="120"/>
        <w:ind w:left="1008" w:hanging="1008"/>
        <w:rPr>
          <w:rFonts w:ascii="Times" w:hAnsi="Times"/>
          <w:sz w:val="24"/>
          <w:szCs w:val="24"/>
        </w:rPr>
      </w:pPr>
      <w:r w:rsidRPr="002115B7">
        <w:rPr>
          <w:rFonts w:ascii="Times" w:hAnsi="Times"/>
          <w:sz w:val="24"/>
          <w:szCs w:val="24"/>
        </w:rPr>
        <w:t>When creating a new batch</w:t>
      </w:r>
      <w:r>
        <w:rPr>
          <w:rFonts w:ascii="Times" w:hAnsi="Times"/>
          <w:sz w:val="24"/>
          <w:szCs w:val="24"/>
        </w:rPr>
        <w:t xml:space="preserve"> note</w:t>
      </w:r>
      <w:r w:rsidRPr="002115B7">
        <w:rPr>
          <w:rFonts w:ascii="Times" w:hAnsi="Times"/>
          <w:sz w:val="24"/>
          <w:szCs w:val="24"/>
        </w:rPr>
        <w:t xml:space="preserve">, </w:t>
      </w:r>
      <w:r w:rsidRPr="00E26E6B">
        <w:rPr>
          <w:rFonts w:ascii="Times" w:hAnsi="Times"/>
          <w:sz w:val="24"/>
          <w:szCs w:val="24"/>
        </w:rPr>
        <w:t xml:space="preserve">the system shall allow the user </w:t>
      </w:r>
      <w:proofErr w:type="gramStart"/>
      <w:r w:rsidRPr="00E26E6B">
        <w:rPr>
          <w:rFonts w:ascii="Times" w:hAnsi="Times"/>
          <w:sz w:val="24"/>
          <w:szCs w:val="24"/>
        </w:rPr>
        <w:t>to optionally enter</w:t>
      </w:r>
      <w:proofErr w:type="gramEnd"/>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13</w:t>
      </w:r>
    </w:p>
    <w:p w:rsidR="00D650B6" w:rsidRPr="0010214B" w:rsidRDefault="00D650B6" w:rsidP="00D650B6">
      <w:pPr>
        <w:pStyle w:val="ListParagraph"/>
        <w:numPr>
          <w:ilvl w:val="0"/>
          <w:numId w:val="40"/>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Pr>
          <w:rFonts w:ascii="Times" w:hAnsi="Times" w:cs="Times"/>
          <w:sz w:val="24"/>
          <w:szCs w:val="24"/>
        </w:rPr>
        <w:t>Title and Description</w:t>
      </w:r>
      <w:r w:rsidRPr="00504521">
        <w:rPr>
          <w:rFonts w:ascii="Times" w:hAnsi="Times" w:cs="Times"/>
          <w:sz w:val="24"/>
          <w:szCs w:val="24"/>
        </w:rPr>
        <w:t xml:space="preserve">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notes.</w:t>
      </w:r>
      <w:r w:rsidR="00540902">
        <w:rPr>
          <w:rFonts w:ascii="Times" w:hAnsi="Times" w:cs="Times"/>
          <w:sz w:val="24"/>
          <w:szCs w:val="24"/>
        </w:rPr>
        <w:t xml:space="preserve">  </w:t>
      </w:r>
      <w:r w:rsidR="00540902" w:rsidRPr="00E26E6B">
        <w:rPr>
          <w:rFonts w:ascii="Times" w:hAnsi="Times"/>
          <w:color w:val="FF0000"/>
          <w:sz w:val="24"/>
          <w:szCs w:val="24"/>
        </w:rPr>
        <w:t>UC #</w:t>
      </w:r>
      <w:r w:rsidR="00540902">
        <w:rPr>
          <w:rFonts w:ascii="Times" w:hAnsi="Times"/>
          <w:color w:val="FF0000"/>
          <w:sz w:val="24"/>
          <w:szCs w:val="24"/>
        </w:rPr>
        <w:t>40</w:t>
      </w:r>
    </w:p>
    <w:p w:rsidR="00D650B6" w:rsidRDefault="00D650B6"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The system shall allow a user to delete a saved batch note they created.  </w:t>
      </w:r>
      <w:r w:rsidRPr="00E26E6B">
        <w:rPr>
          <w:rFonts w:ascii="Times" w:hAnsi="Times"/>
          <w:color w:val="FF0000"/>
          <w:sz w:val="24"/>
          <w:szCs w:val="24"/>
        </w:rPr>
        <w:t>UC #</w:t>
      </w:r>
      <w:r>
        <w:rPr>
          <w:rFonts w:ascii="Times" w:hAnsi="Times"/>
          <w:color w:val="FF0000"/>
          <w:sz w:val="24"/>
          <w:szCs w:val="24"/>
        </w:rPr>
        <w:t>14</w:t>
      </w:r>
    </w:p>
    <w:p w:rsidR="00D650B6" w:rsidRDefault="008E3A92"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The system shall allow a user to record </w:t>
      </w:r>
      <w:r w:rsidR="0072275D">
        <w:rPr>
          <w:rFonts w:ascii="Times" w:hAnsi="Times"/>
          <w:sz w:val="24"/>
          <w:szCs w:val="24"/>
        </w:rPr>
        <w:t xml:space="preserve">a </w:t>
      </w:r>
      <w:r>
        <w:rPr>
          <w:rFonts w:ascii="Times" w:hAnsi="Times"/>
          <w:sz w:val="24"/>
          <w:szCs w:val="24"/>
        </w:rPr>
        <w:t>batch</w:t>
      </w:r>
      <w:r w:rsidR="0072275D">
        <w:rPr>
          <w:rFonts w:ascii="Times" w:hAnsi="Times"/>
          <w:sz w:val="24"/>
          <w:szCs w:val="24"/>
        </w:rPr>
        <w:t xml:space="preserve"> measurement, such as OG and acidity</w:t>
      </w:r>
      <w:r>
        <w:rPr>
          <w:rFonts w:ascii="Times" w:hAnsi="Times"/>
          <w:sz w:val="24"/>
          <w:szCs w:val="24"/>
        </w:rPr>
        <w:t>.</w:t>
      </w:r>
      <w:r w:rsidR="00484D56">
        <w:rPr>
          <w:rFonts w:ascii="Times" w:hAnsi="Times"/>
          <w:sz w:val="24"/>
          <w:szCs w:val="24"/>
        </w:rPr>
        <w:t xml:space="preserve">  </w:t>
      </w:r>
      <w:r w:rsidR="00484D56" w:rsidRPr="00E26E6B">
        <w:rPr>
          <w:rFonts w:ascii="Times" w:hAnsi="Times"/>
          <w:color w:val="FF0000"/>
          <w:sz w:val="24"/>
          <w:szCs w:val="24"/>
        </w:rPr>
        <w:t>UC #</w:t>
      </w:r>
      <w:r w:rsidR="0042211C">
        <w:rPr>
          <w:rFonts w:ascii="Times" w:hAnsi="Times"/>
          <w:color w:val="FF0000"/>
          <w:sz w:val="24"/>
          <w:szCs w:val="24"/>
        </w:rPr>
        <w:t>20</w:t>
      </w:r>
    </w:p>
    <w:p w:rsidR="008E3A92" w:rsidRDefault="008E3A92" w:rsidP="00D650B6">
      <w:pPr>
        <w:pStyle w:val="ListParagraph"/>
        <w:numPr>
          <w:ilvl w:val="0"/>
          <w:numId w:val="40"/>
        </w:numPr>
        <w:spacing w:after="120"/>
        <w:ind w:left="1008" w:hanging="1008"/>
        <w:rPr>
          <w:rFonts w:ascii="Times" w:hAnsi="Times"/>
          <w:sz w:val="24"/>
          <w:szCs w:val="24"/>
        </w:rPr>
      </w:pPr>
      <w:r>
        <w:rPr>
          <w:rFonts w:ascii="Times" w:hAnsi="Times"/>
          <w:sz w:val="24"/>
          <w:szCs w:val="24"/>
        </w:rPr>
        <w:t>The system shall allow the user to calculate the percent ABV for each batch</w:t>
      </w:r>
      <w:r w:rsidR="00484D56">
        <w:rPr>
          <w:rFonts w:ascii="Times" w:hAnsi="Times"/>
          <w:sz w:val="24"/>
          <w:szCs w:val="24"/>
        </w:rPr>
        <w:t xml:space="preserve">.  </w:t>
      </w:r>
      <w:r w:rsidR="00484D56" w:rsidRPr="00E26E6B">
        <w:rPr>
          <w:rFonts w:ascii="Times" w:hAnsi="Times"/>
          <w:color w:val="FF0000"/>
          <w:sz w:val="24"/>
          <w:szCs w:val="24"/>
        </w:rPr>
        <w:t>UC #</w:t>
      </w:r>
      <w:r w:rsidR="00484D56">
        <w:rPr>
          <w:rFonts w:ascii="Times" w:hAnsi="Times"/>
          <w:color w:val="FF0000"/>
          <w:sz w:val="24"/>
          <w:szCs w:val="24"/>
        </w:rPr>
        <w:t>18</w:t>
      </w:r>
    </w:p>
    <w:p w:rsidR="008E3A92" w:rsidRDefault="008E3A92" w:rsidP="00D650B6">
      <w:pPr>
        <w:pStyle w:val="ListParagraph"/>
        <w:numPr>
          <w:ilvl w:val="0"/>
          <w:numId w:val="40"/>
        </w:numPr>
        <w:spacing w:after="120"/>
        <w:ind w:left="1008" w:hanging="1008"/>
        <w:rPr>
          <w:rFonts w:ascii="Times" w:hAnsi="Times"/>
          <w:sz w:val="24"/>
          <w:szCs w:val="24"/>
        </w:rPr>
      </w:pPr>
      <w:r>
        <w:rPr>
          <w:rFonts w:ascii="Times" w:hAnsi="Times"/>
          <w:sz w:val="24"/>
          <w:szCs w:val="24"/>
        </w:rPr>
        <w:t>When calculating the ABV, the system shall require the user to enter the FG and the temperature</w:t>
      </w:r>
      <w:r w:rsidR="00484D56">
        <w:rPr>
          <w:rFonts w:ascii="Times" w:hAnsi="Times"/>
          <w:sz w:val="24"/>
          <w:szCs w:val="24"/>
        </w:rPr>
        <w:t xml:space="preserve">.  </w:t>
      </w:r>
      <w:r w:rsidR="00484D56" w:rsidRPr="00E26E6B">
        <w:rPr>
          <w:rFonts w:ascii="Times" w:hAnsi="Times"/>
          <w:color w:val="FF0000"/>
          <w:sz w:val="24"/>
          <w:szCs w:val="24"/>
        </w:rPr>
        <w:t>UC #</w:t>
      </w:r>
      <w:r w:rsidR="00484D56">
        <w:rPr>
          <w:rFonts w:ascii="Times" w:hAnsi="Times"/>
          <w:color w:val="FF0000"/>
          <w:sz w:val="24"/>
          <w:szCs w:val="24"/>
        </w:rPr>
        <w:t>18</w:t>
      </w:r>
    </w:p>
    <w:p w:rsidR="007B4605" w:rsidRDefault="007B4605" w:rsidP="00D650B6">
      <w:pPr>
        <w:pStyle w:val="ListParagraph"/>
        <w:numPr>
          <w:ilvl w:val="0"/>
          <w:numId w:val="40"/>
        </w:numPr>
        <w:spacing w:after="120"/>
        <w:ind w:left="1008" w:hanging="1008"/>
        <w:rPr>
          <w:rFonts w:ascii="Times" w:hAnsi="Times"/>
          <w:sz w:val="24"/>
          <w:szCs w:val="24"/>
        </w:rPr>
      </w:pPr>
      <w:r>
        <w:rPr>
          <w:rFonts w:ascii="Times" w:hAnsi="Times"/>
          <w:sz w:val="24"/>
          <w:szCs w:val="24"/>
        </w:rPr>
        <w:t>After</w:t>
      </w:r>
      <w:r>
        <w:rPr>
          <w:rFonts w:ascii="Times" w:hAnsi="Times"/>
          <w:sz w:val="24"/>
          <w:szCs w:val="24"/>
        </w:rPr>
        <w:t xml:space="preserve"> calculating the ABV, the system shall</w:t>
      </w:r>
      <w:r>
        <w:rPr>
          <w:rFonts w:ascii="Times" w:hAnsi="Times"/>
          <w:sz w:val="24"/>
          <w:szCs w:val="24"/>
        </w:rPr>
        <w:t xml:space="preserve"> re</w:t>
      </w:r>
      <w:r w:rsidR="0041297A">
        <w:rPr>
          <w:rFonts w:ascii="Times" w:hAnsi="Times"/>
          <w:sz w:val="24"/>
          <w:szCs w:val="24"/>
        </w:rPr>
        <w:t xml:space="preserve">cord the FG, temperature, ABV, and </w:t>
      </w:r>
      <w:r w:rsidR="0041297A">
        <w:rPr>
          <w:rFonts w:ascii="Times" w:hAnsi="Times"/>
          <w:sz w:val="24"/>
          <w:szCs w:val="24"/>
        </w:rPr>
        <w:t>date and time</w:t>
      </w:r>
      <w:r w:rsidR="0041297A">
        <w:rPr>
          <w:rFonts w:ascii="Times" w:hAnsi="Times"/>
          <w:sz w:val="24"/>
          <w:szCs w:val="24"/>
        </w:rPr>
        <w:t xml:space="preserve"> for the calculation</w:t>
      </w:r>
      <w:r w:rsidR="00484D56">
        <w:rPr>
          <w:rFonts w:ascii="Times" w:hAnsi="Times"/>
          <w:sz w:val="24"/>
          <w:szCs w:val="24"/>
        </w:rPr>
        <w:t xml:space="preserve">.  </w:t>
      </w:r>
      <w:r w:rsidR="00484D56" w:rsidRPr="00E26E6B">
        <w:rPr>
          <w:rFonts w:ascii="Times" w:hAnsi="Times"/>
          <w:color w:val="FF0000"/>
          <w:sz w:val="24"/>
          <w:szCs w:val="24"/>
        </w:rPr>
        <w:t>UC #</w:t>
      </w:r>
      <w:r w:rsidR="00484D56">
        <w:rPr>
          <w:rFonts w:ascii="Times" w:hAnsi="Times"/>
          <w:color w:val="FF0000"/>
          <w:sz w:val="24"/>
          <w:szCs w:val="24"/>
        </w:rPr>
        <w:t>18</w:t>
      </w:r>
    </w:p>
    <w:p w:rsidR="0041297A" w:rsidRDefault="0041297A" w:rsidP="00D650B6">
      <w:pPr>
        <w:pStyle w:val="ListParagraph"/>
        <w:numPr>
          <w:ilvl w:val="0"/>
          <w:numId w:val="40"/>
        </w:numPr>
        <w:spacing w:after="120"/>
        <w:ind w:left="1008" w:hanging="1008"/>
        <w:rPr>
          <w:rFonts w:ascii="Times" w:hAnsi="Times"/>
          <w:sz w:val="24"/>
          <w:szCs w:val="24"/>
        </w:rPr>
      </w:pPr>
      <w:r>
        <w:rPr>
          <w:rFonts w:ascii="Times" w:hAnsi="Times"/>
          <w:sz w:val="24"/>
          <w:szCs w:val="24"/>
        </w:rPr>
        <w:t xml:space="preserve">The system shall allow a user to </w:t>
      </w:r>
      <w:r>
        <w:rPr>
          <w:rFonts w:ascii="Times" w:hAnsi="Times"/>
          <w:sz w:val="24"/>
          <w:szCs w:val="24"/>
        </w:rPr>
        <w:t>calculate additional ABV percentages throughout the brewing process</w:t>
      </w:r>
      <w:r w:rsidR="00484D56">
        <w:rPr>
          <w:rFonts w:ascii="Times" w:hAnsi="Times"/>
          <w:sz w:val="24"/>
          <w:szCs w:val="24"/>
        </w:rPr>
        <w:t xml:space="preserve">.  </w:t>
      </w:r>
      <w:r w:rsidR="00484D56" w:rsidRPr="00E26E6B">
        <w:rPr>
          <w:rFonts w:ascii="Times" w:hAnsi="Times"/>
          <w:color w:val="FF0000"/>
          <w:sz w:val="24"/>
          <w:szCs w:val="24"/>
        </w:rPr>
        <w:t>UC #</w:t>
      </w:r>
      <w:r w:rsidR="00484D56">
        <w:rPr>
          <w:rFonts w:ascii="Times" w:hAnsi="Times"/>
          <w:color w:val="FF0000"/>
          <w:sz w:val="24"/>
          <w:szCs w:val="24"/>
        </w:rPr>
        <w:t>18</w:t>
      </w:r>
    </w:p>
    <w:p w:rsidR="0041297A" w:rsidRDefault="00B70BD0" w:rsidP="00D650B6">
      <w:pPr>
        <w:pStyle w:val="ListParagraph"/>
        <w:numPr>
          <w:ilvl w:val="0"/>
          <w:numId w:val="40"/>
        </w:numPr>
        <w:spacing w:after="120"/>
        <w:ind w:left="1008" w:hanging="1008"/>
        <w:rPr>
          <w:rFonts w:ascii="Times" w:hAnsi="Times"/>
          <w:sz w:val="24"/>
          <w:szCs w:val="24"/>
        </w:rPr>
      </w:pPr>
      <w:r>
        <w:rPr>
          <w:rFonts w:ascii="Times" w:hAnsi="Times"/>
          <w:sz w:val="24"/>
          <w:szCs w:val="24"/>
        </w:rPr>
        <w:t>The sys</w:t>
      </w:r>
      <w:r>
        <w:rPr>
          <w:rFonts w:ascii="Times" w:hAnsi="Times"/>
          <w:sz w:val="24"/>
          <w:szCs w:val="24"/>
        </w:rPr>
        <w:t xml:space="preserve">tem shall allow a user to display the OG and all FG, ABV, and temperature values </w:t>
      </w:r>
      <w:r>
        <w:rPr>
          <w:rFonts w:ascii="Times" w:hAnsi="Times"/>
          <w:sz w:val="24"/>
          <w:szCs w:val="24"/>
        </w:rPr>
        <w:t xml:space="preserve">recorded </w:t>
      </w:r>
      <w:r>
        <w:rPr>
          <w:rFonts w:ascii="Times" w:hAnsi="Times"/>
          <w:sz w:val="24"/>
          <w:szCs w:val="24"/>
        </w:rPr>
        <w:t>for a batch</w:t>
      </w:r>
      <w:r w:rsidR="00484D56">
        <w:rPr>
          <w:rFonts w:ascii="Times" w:hAnsi="Times"/>
          <w:sz w:val="24"/>
          <w:szCs w:val="24"/>
        </w:rPr>
        <w:t xml:space="preserve">.  </w:t>
      </w:r>
      <w:r w:rsidR="00484D56" w:rsidRPr="00E26E6B">
        <w:rPr>
          <w:rFonts w:ascii="Times" w:hAnsi="Times"/>
          <w:color w:val="FF0000"/>
          <w:sz w:val="24"/>
          <w:szCs w:val="24"/>
        </w:rPr>
        <w:t>UC #</w:t>
      </w:r>
      <w:r w:rsidR="006D17FA">
        <w:rPr>
          <w:rFonts w:ascii="Times" w:hAnsi="Times"/>
          <w:color w:val="FF0000"/>
          <w:sz w:val="24"/>
          <w:szCs w:val="24"/>
        </w:rPr>
        <w:t>22</w:t>
      </w:r>
    </w:p>
    <w:p w:rsidR="00B70BD0" w:rsidRPr="00E5344A" w:rsidRDefault="00E5344A" w:rsidP="00D650B6">
      <w:pPr>
        <w:pStyle w:val="ListParagraph"/>
        <w:numPr>
          <w:ilvl w:val="0"/>
          <w:numId w:val="40"/>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w:t>
      </w:r>
      <w:r>
        <w:rPr>
          <w:rFonts w:ascii="Times" w:hAnsi="Times" w:cs="Times"/>
          <w:sz w:val="24"/>
          <w:szCs w:val="24"/>
        </w:rPr>
        <w:t xml:space="preserve">measurements.  </w:t>
      </w:r>
      <w:r w:rsidRPr="00E5344A">
        <w:rPr>
          <w:rFonts w:ascii="Times" w:hAnsi="Times" w:cs="Times"/>
          <w:color w:val="FF0000"/>
          <w:sz w:val="24"/>
          <w:szCs w:val="24"/>
        </w:rPr>
        <w:t>UC #41</w:t>
      </w:r>
    </w:p>
    <w:p w:rsidR="00E5344A" w:rsidRPr="00E046EC" w:rsidRDefault="00E046EC" w:rsidP="00D650B6">
      <w:pPr>
        <w:pStyle w:val="ListParagraph"/>
        <w:numPr>
          <w:ilvl w:val="0"/>
          <w:numId w:val="40"/>
        </w:numPr>
        <w:spacing w:after="120"/>
        <w:ind w:left="1008" w:hanging="1008"/>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w:t>
      </w:r>
      <w:r>
        <w:rPr>
          <w:rFonts w:ascii="Times" w:hAnsi="Times"/>
          <w:sz w:val="24"/>
          <w:szCs w:val="24"/>
        </w:rPr>
        <w:t>delete</w:t>
      </w:r>
      <w:r>
        <w:rPr>
          <w:rFonts w:ascii="Times" w:hAnsi="Times"/>
          <w:sz w:val="24"/>
          <w:szCs w:val="24"/>
        </w:rPr>
        <w:t xml:space="preserve">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w:t>
      </w:r>
      <w:r>
        <w:rPr>
          <w:rFonts w:ascii="Times" w:hAnsi="Times" w:cs="Times"/>
          <w:sz w:val="24"/>
          <w:szCs w:val="24"/>
        </w:rPr>
        <w:t>measurements</w:t>
      </w:r>
      <w:r>
        <w:rPr>
          <w:rFonts w:ascii="Times" w:hAnsi="Times" w:cs="Times"/>
          <w:sz w:val="24"/>
          <w:szCs w:val="24"/>
        </w:rPr>
        <w:t xml:space="preserve">.  </w:t>
      </w:r>
      <w:r w:rsidRPr="00E5344A">
        <w:rPr>
          <w:rFonts w:ascii="Times" w:hAnsi="Times" w:cs="Times"/>
          <w:color w:val="FF0000"/>
          <w:sz w:val="24"/>
          <w:szCs w:val="24"/>
        </w:rPr>
        <w:t>U</w:t>
      </w:r>
      <w:r>
        <w:rPr>
          <w:rFonts w:ascii="Times" w:hAnsi="Times" w:cs="Times"/>
          <w:color w:val="FF0000"/>
          <w:sz w:val="24"/>
          <w:szCs w:val="24"/>
        </w:rPr>
        <w:t>C #42</w:t>
      </w:r>
    </w:p>
    <w:p w:rsidR="00E046EC" w:rsidRDefault="00E046EC" w:rsidP="00D650B6">
      <w:pPr>
        <w:pStyle w:val="ListParagraph"/>
        <w:numPr>
          <w:ilvl w:val="0"/>
          <w:numId w:val="40"/>
        </w:numPr>
        <w:spacing w:after="120"/>
        <w:ind w:left="1008" w:hanging="1008"/>
        <w:rPr>
          <w:rFonts w:ascii="Times" w:hAnsi="Times"/>
          <w:sz w:val="24"/>
          <w:szCs w:val="24"/>
        </w:rPr>
      </w:pPr>
    </w:p>
    <w:p w:rsidR="0041297A" w:rsidRDefault="0041297A" w:rsidP="00D650B6">
      <w:pPr>
        <w:pStyle w:val="ListParagraph"/>
        <w:numPr>
          <w:ilvl w:val="0"/>
          <w:numId w:val="40"/>
        </w:numPr>
        <w:spacing w:after="120"/>
        <w:ind w:left="1008" w:hanging="1008"/>
        <w:rPr>
          <w:rFonts w:ascii="Times" w:hAnsi="Times"/>
          <w:sz w:val="24"/>
          <w:szCs w:val="24"/>
        </w:rPr>
      </w:pPr>
    </w:p>
    <w:p w:rsidR="00DC3B42" w:rsidRDefault="00DC3B42" w:rsidP="00D650B6">
      <w:pPr>
        <w:pStyle w:val="ListParagraph"/>
        <w:spacing w:after="120"/>
        <w:ind w:left="1008"/>
        <w:rPr>
          <w:ins w:id="41" w:author="Dave" w:date="2013-06-24T13:22:00Z"/>
          <w:rFonts w:ascii="Times" w:hAnsi="Times"/>
          <w:sz w:val="24"/>
          <w:szCs w:val="24"/>
        </w:rPr>
      </w:pPr>
    </w:p>
    <w:p w:rsidR="006B1707" w:rsidRPr="00844228" w:rsidRDefault="006B1707" w:rsidP="009937A9">
      <w:pPr>
        <w:pStyle w:val="Heading3"/>
        <w:numPr>
          <w:ilvl w:val="0"/>
          <w:numId w:val="20"/>
        </w:numPr>
        <w:spacing w:before="0" w:after="200"/>
        <w:ind w:left="360"/>
        <w:rPr>
          <w:rFonts w:ascii="Times" w:hAnsi="Times" w:cs="Times"/>
          <w:color w:val="auto"/>
          <w:sz w:val="24"/>
          <w:szCs w:val="24"/>
        </w:rPr>
      </w:pPr>
      <w:bookmarkStart w:id="42" w:name="_Toc360927174"/>
      <w:r w:rsidRPr="00844228">
        <w:rPr>
          <w:rFonts w:ascii="Times" w:hAnsi="Times" w:cs="Times"/>
          <w:color w:val="auto"/>
          <w:sz w:val="24"/>
          <w:szCs w:val="24"/>
        </w:rPr>
        <w:t>Users</w:t>
      </w:r>
      <w:bookmarkEnd w:id="42"/>
    </w:p>
    <w:p w:rsidR="00D650B6" w:rsidRPr="00C2153A" w:rsidRDefault="00D650B6" w:rsidP="00D650B6">
      <w:pPr>
        <w:pStyle w:val="ListParagraph"/>
        <w:numPr>
          <w:ilvl w:val="0"/>
          <w:numId w:val="44"/>
        </w:numPr>
        <w:ind w:left="1008" w:hanging="1008"/>
        <w:rPr>
          <w:rFonts w:ascii="Times" w:hAnsi="Times" w:cs="Times"/>
          <w:sz w:val="24"/>
          <w:szCs w:val="24"/>
        </w:rPr>
      </w:pPr>
      <w:r w:rsidRPr="00C2153A">
        <w:rPr>
          <w:rFonts w:ascii="Times" w:hAnsi="Times" w:cs="Times"/>
          <w:sz w:val="24"/>
          <w:szCs w:val="24"/>
        </w:rPr>
        <w:t xml:space="preserve">The user can enter a zip code and the system shall search for other registered users within that zip code.  </w:t>
      </w:r>
      <w:r w:rsidRPr="00B60FA6">
        <w:rPr>
          <w:rFonts w:ascii="Times" w:hAnsi="Times" w:cs="Times"/>
          <w:color w:val="FF0000"/>
          <w:sz w:val="24"/>
          <w:szCs w:val="24"/>
        </w:rPr>
        <w:t>UC #</w:t>
      </w:r>
      <w:r w:rsidRPr="00F3481C">
        <w:rPr>
          <w:rFonts w:ascii="Times" w:hAnsi="Times" w:cs="Times"/>
          <w:color w:val="FF0000"/>
          <w:sz w:val="24"/>
          <w:szCs w:val="24"/>
        </w:rPr>
        <w:t>07</w:t>
      </w:r>
    </w:p>
    <w:p w:rsidR="00D650B6" w:rsidRPr="00C2153A" w:rsidRDefault="00D650B6" w:rsidP="00D650B6">
      <w:pPr>
        <w:pStyle w:val="ListParagraph"/>
        <w:numPr>
          <w:ilvl w:val="0"/>
          <w:numId w:val="44"/>
        </w:numPr>
        <w:ind w:left="1008" w:hanging="1008"/>
        <w:rPr>
          <w:rFonts w:ascii="Times" w:hAnsi="Times" w:cs="Times"/>
          <w:sz w:val="24"/>
          <w:szCs w:val="24"/>
        </w:rPr>
      </w:pPr>
      <w:r w:rsidRPr="00B60FA6">
        <w:rPr>
          <w:rFonts w:ascii="Times" w:hAnsi="Times" w:cs="Times"/>
          <w:sz w:val="24"/>
          <w:szCs w:val="24"/>
        </w:rPr>
        <w:t xml:space="preserve">When </w:t>
      </w:r>
      <w:r w:rsidRPr="00F3481C">
        <w:rPr>
          <w:rFonts w:ascii="Times" w:hAnsi="Times" w:cs="Times"/>
          <w:sz w:val="24"/>
          <w:szCs w:val="24"/>
        </w:rPr>
        <w:t>performing a zip code search</w:t>
      </w:r>
      <w:r w:rsidRPr="00583D06">
        <w:rPr>
          <w:rFonts w:ascii="Times" w:hAnsi="Times" w:cs="Times"/>
          <w:sz w:val="24"/>
          <w:szCs w:val="24"/>
        </w:rPr>
        <w:t xml:space="preserve">, the system shall display the username, first name, </w:t>
      </w:r>
      <w:r w:rsidR="00F76FAE">
        <w:rPr>
          <w:rFonts w:ascii="Times" w:hAnsi="Times" w:cs="Times"/>
          <w:sz w:val="24"/>
          <w:szCs w:val="24"/>
        </w:rPr>
        <w:t xml:space="preserve">last name, </w:t>
      </w:r>
      <w:r w:rsidRPr="00583D06">
        <w:rPr>
          <w:rFonts w:ascii="Times" w:hAnsi="Times" w:cs="Times"/>
          <w:sz w:val="24"/>
          <w:szCs w:val="24"/>
        </w:rPr>
        <w:t xml:space="preserve">and email for each user in the zip code.  </w:t>
      </w:r>
      <w:r w:rsidRPr="00583D06">
        <w:rPr>
          <w:rFonts w:ascii="Times" w:hAnsi="Times" w:cs="Times"/>
          <w:color w:val="FF0000"/>
          <w:sz w:val="24"/>
          <w:szCs w:val="24"/>
        </w:rPr>
        <w:t>UC #07</w:t>
      </w:r>
    </w:p>
    <w:p w:rsidR="00D650B6" w:rsidRDefault="009535CB" w:rsidP="00D650B6">
      <w:pPr>
        <w:pStyle w:val="ListParagraph"/>
        <w:numPr>
          <w:ilvl w:val="0"/>
          <w:numId w:val="44"/>
        </w:numPr>
        <w:ind w:left="1008" w:hanging="1008"/>
        <w:rPr>
          <w:rFonts w:ascii="Times" w:hAnsi="Times" w:cs="Times"/>
          <w:sz w:val="24"/>
          <w:szCs w:val="24"/>
        </w:rPr>
      </w:pPr>
      <w:r w:rsidRPr="00B60FA6">
        <w:rPr>
          <w:rFonts w:ascii="Times" w:hAnsi="Times" w:cs="Times"/>
          <w:sz w:val="24"/>
          <w:szCs w:val="24"/>
        </w:rPr>
        <w:t xml:space="preserve">When </w:t>
      </w:r>
      <w:r w:rsidRPr="00F3481C">
        <w:rPr>
          <w:rFonts w:ascii="Times" w:hAnsi="Times" w:cs="Times"/>
          <w:sz w:val="24"/>
          <w:szCs w:val="24"/>
        </w:rPr>
        <w:t>performing a zip code search</w:t>
      </w:r>
      <w:r w:rsidRPr="00583D06">
        <w:rPr>
          <w:rFonts w:ascii="Times" w:hAnsi="Times" w:cs="Times"/>
          <w:sz w:val="24"/>
          <w:szCs w:val="24"/>
        </w:rPr>
        <w:t>,</w:t>
      </w:r>
      <w:r>
        <w:rPr>
          <w:rFonts w:ascii="Times" w:hAnsi="Times" w:cs="Times"/>
          <w:sz w:val="24"/>
          <w:szCs w:val="24"/>
        </w:rPr>
        <w:t xml:space="preserve"> the system shall not display the </w:t>
      </w:r>
      <w:r w:rsidRPr="00583D06">
        <w:rPr>
          <w:rFonts w:ascii="Times" w:hAnsi="Times" w:cs="Times"/>
          <w:sz w:val="24"/>
          <w:szCs w:val="24"/>
        </w:rPr>
        <w:t>username, first name, and email for</w:t>
      </w:r>
      <w:r>
        <w:rPr>
          <w:rFonts w:ascii="Times" w:hAnsi="Times" w:cs="Times"/>
          <w:sz w:val="24"/>
          <w:szCs w:val="24"/>
        </w:rPr>
        <w:t xml:space="preserve"> the user performing the search.  </w:t>
      </w:r>
      <w:r w:rsidRPr="00583D06">
        <w:rPr>
          <w:rFonts w:ascii="Times" w:hAnsi="Times" w:cs="Times"/>
          <w:color w:val="FF0000"/>
          <w:sz w:val="24"/>
          <w:szCs w:val="24"/>
        </w:rPr>
        <w:t>UC #07</w:t>
      </w:r>
    </w:p>
    <w:p w:rsidR="009535CB" w:rsidRPr="00C2153A" w:rsidRDefault="009535CB" w:rsidP="00D650B6">
      <w:pPr>
        <w:pStyle w:val="ListParagraph"/>
        <w:numPr>
          <w:ilvl w:val="0"/>
          <w:numId w:val="44"/>
        </w:numPr>
        <w:ind w:left="1008" w:hanging="1008"/>
        <w:rPr>
          <w:rFonts w:ascii="Times" w:hAnsi="Times" w:cs="Times"/>
          <w:sz w:val="24"/>
          <w:szCs w:val="24"/>
        </w:rPr>
      </w:pPr>
    </w:p>
    <w:p w:rsidR="0088342A" w:rsidRDefault="0088342A" w:rsidP="00D650B6"/>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43" w:name="_Toc360927175"/>
      <w:r>
        <w:rPr>
          <w:rFonts w:ascii="Times" w:hAnsi="Times" w:cs="Times"/>
          <w:color w:val="auto"/>
          <w:sz w:val="28"/>
          <w:szCs w:val="28"/>
        </w:rPr>
        <w:lastRenderedPageBreak/>
        <w:t xml:space="preserve">  </w:t>
      </w:r>
      <w:r w:rsidR="00A70DA5" w:rsidRPr="00844228">
        <w:rPr>
          <w:rFonts w:ascii="Times" w:hAnsi="Times" w:cs="Times"/>
          <w:color w:val="auto"/>
          <w:sz w:val="28"/>
          <w:szCs w:val="28"/>
        </w:rPr>
        <w:t>Use Cases</w:t>
      </w:r>
      <w:bookmarkEnd w:id="43"/>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 – User can create an account </w:t>
      </w:r>
      <w:r w:rsidR="008712AD" w:rsidRPr="001D5A25">
        <w:rPr>
          <w:rFonts w:ascii="Times" w:hAnsi="Times" w:cs="Times"/>
          <w:color w:val="FF0000"/>
        </w:rPr>
        <w:t>ACT 01 – 08</w:t>
      </w:r>
    </w:p>
    <w:p w:rsidR="007F3795" w:rsidRPr="00D248C8" w:rsidRDefault="007F3795" w:rsidP="001F0FF0">
      <w:pPr>
        <w:pStyle w:val="ListParagraph"/>
        <w:contextualSpacing w:val="0"/>
        <w:rPr>
          <w:rFonts w:ascii="Times" w:hAnsi="Times" w:cs="Times"/>
        </w:rPr>
      </w:pPr>
      <w:r w:rsidRPr="00D248C8">
        <w:rPr>
          <w:rFonts w:ascii="Times" w:hAnsi="Times" w:cs="Times"/>
        </w:rPr>
        <w:t xml:space="preserve">User needs to indicate they want to create an account by clicking the </w:t>
      </w:r>
      <w:r>
        <w:rPr>
          <w:rFonts w:ascii="Times" w:hAnsi="Times" w:cs="Times"/>
        </w:rPr>
        <w:t>register</w:t>
      </w:r>
      <w:r w:rsidR="00803551">
        <w:rPr>
          <w:rFonts w:ascii="Times" w:hAnsi="Times" w:cs="Times"/>
        </w:rPr>
        <w:t xml:space="preserve"> </w:t>
      </w:r>
      <w:commentRangeStart w:id="44"/>
      <w:r w:rsidRPr="00D248C8">
        <w:rPr>
          <w:rFonts w:ascii="Times" w:hAnsi="Times" w:cs="Times"/>
        </w:rPr>
        <w:t>button/link</w:t>
      </w:r>
      <w:commentRangeEnd w:id="44"/>
      <w:r w:rsidR="00015E3C">
        <w:rPr>
          <w:rStyle w:val="CommentReference"/>
        </w:rPr>
        <w:commentReference w:id="44"/>
      </w:r>
      <w:r w:rsidRPr="00D248C8">
        <w:rPr>
          <w:rFonts w:ascii="Times" w:hAnsi="Times" w:cs="Times"/>
        </w:rPr>
        <w:t xml:space="preserve">.  The required data needed to create an account is their username, email, and password.  The username needs to be unique.  The user </w:t>
      </w:r>
      <w:del w:id="45" w:author="Gregg" w:date="2013-06-22T21:37:00Z">
        <w:r w:rsidRPr="00D248C8" w:rsidDel="00015E3C">
          <w:rPr>
            <w:rFonts w:ascii="Times" w:hAnsi="Times" w:cs="Times"/>
          </w:rPr>
          <w:delText xml:space="preserve">can </w:delText>
        </w:r>
      </w:del>
      <w:ins w:id="46" w:author="Gregg" w:date="2013-06-22T21:37:00Z">
        <w:r w:rsidR="00015E3C">
          <w:rPr>
            <w:rFonts w:ascii="Times" w:hAnsi="Times" w:cs="Times"/>
          </w:rPr>
          <w:t>may</w:t>
        </w:r>
      </w:ins>
      <w:r w:rsidRPr="00D248C8">
        <w:rPr>
          <w:rFonts w:ascii="Times" w:hAnsi="Times" w:cs="Times"/>
        </w:rPr>
        <w:t>also fill in their first name, last name, ci</w:t>
      </w:r>
      <w:r w:rsidR="00CF08E9">
        <w:rPr>
          <w:rFonts w:ascii="Times" w:hAnsi="Times" w:cs="Times"/>
        </w:rPr>
        <w:t>ty, state, and zip at this time.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 – Login</w:t>
      </w:r>
      <w:ins w:id="47" w:author="Gregg" w:date="2013-06-25T16:55:00Z">
        <w:r w:rsidR="00D650B6">
          <w:rPr>
            <w:rFonts w:ascii="Times" w:hAnsi="Times" w:cs="Times"/>
            <w:sz w:val="24"/>
            <w:szCs w:val="24"/>
          </w:rPr>
          <w:t xml:space="preserve">  </w:t>
        </w:r>
        <w:r w:rsidR="00D650B6" w:rsidRPr="001D5A25">
          <w:rPr>
            <w:rFonts w:ascii="Times" w:hAnsi="Times" w:cs="Times"/>
            <w:color w:val="FF0000"/>
          </w:rPr>
          <w:t>LOG 01 - 03</w:t>
        </w:r>
      </w:ins>
    </w:p>
    <w:p w:rsidR="007F3795" w:rsidRPr="00D248C8" w:rsidRDefault="007F3795" w:rsidP="007F3795">
      <w:pPr>
        <w:ind w:left="720"/>
        <w:rPr>
          <w:rFonts w:ascii="Times" w:hAnsi="Times" w:cs="Times"/>
        </w:rPr>
      </w:pPr>
      <w:r w:rsidRPr="00D248C8">
        <w:rPr>
          <w:rFonts w:ascii="Times" w:hAnsi="Times" w:cs="Times"/>
        </w:rPr>
        <w:t xml:space="preserve">Users need to supply their user name and password to log into the system.  If the input is </w:t>
      </w:r>
      <w:commentRangeStart w:id="48"/>
      <w:r w:rsidRPr="00D248C8">
        <w:rPr>
          <w:rFonts w:ascii="Times" w:hAnsi="Times" w:cs="Times"/>
        </w:rPr>
        <w:t>invalid or incorrect</w:t>
      </w:r>
      <w:commentRangeEnd w:id="48"/>
      <w:r w:rsidR="00015E3C">
        <w:rPr>
          <w:rStyle w:val="CommentReference"/>
        </w:rPr>
        <w:commentReference w:id="48"/>
      </w:r>
      <w:r w:rsidRPr="00D248C8">
        <w:rPr>
          <w:rFonts w:ascii="Times" w:hAnsi="Times" w:cs="Times"/>
        </w:rPr>
        <w:t xml:space="preserve">, they will be prompted to enter it again.  </w:t>
      </w:r>
      <w:del w:id="49" w:author="Gregg" w:date="2013-06-25T16:55:00Z">
        <w:r w:rsidRPr="00D248C8" w:rsidDel="00D650B6">
          <w:rPr>
            <w:rFonts w:ascii="Times" w:hAnsi="Times" w:cs="Times"/>
          </w:rPr>
          <w:delText>If after three tries they still cannot login, a forgot password dialog will be shown.  Clicking the link will send an e-mail to them that they can use to change their password.</w:delText>
        </w:r>
      </w:del>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#3 – Logout </w:t>
      </w:r>
      <w:ins w:id="50" w:author="Gregg" w:date="2013-06-25T16:58:00Z">
        <w:r w:rsidR="00D650B6">
          <w:rPr>
            <w:rFonts w:ascii="Times" w:hAnsi="Times" w:cs="Times"/>
            <w:sz w:val="24"/>
            <w:szCs w:val="24"/>
          </w:rPr>
          <w:t xml:space="preserve"> </w:t>
        </w:r>
        <w:r w:rsidR="00D650B6" w:rsidRPr="001D5A25">
          <w:rPr>
            <w:rFonts w:ascii="Times" w:hAnsi="Times" w:cs="Times"/>
            <w:color w:val="FF0000"/>
          </w:rPr>
          <w:t>LOG 04</w:t>
        </w:r>
      </w:ins>
    </w:p>
    <w:p w:rsidR="007F3795" w:rsidRPr="00D248C8" w:rsidRDefault="007F3795" w:rsidP="007F3795">
      <w:pPr>
        <w:ind w:left="720"/>
        <w:rPr>
          <w:rFonts w:ascii="Times" w:hAnsi="Times" w:cs="Times"/>
        </w:rPr>
      </w:pPr>
      <w:r w:rsidRPr="00CF08E9">
        <w:rPr>
          <w:rFonts w:ascii="Times" w:hAnsi="Times" w:cs="Times"/>
        </w:rPr>
        <w:t xml:space="preserve">Users that want to logout of their session will click the logout </w:t>
      </w:r>
      <w:ins w:id="51" w:author="Gregg" w:date="2013-06-22T21:35:00Z">
        <w:r w:rsidR="00015E3C" w:rsidRPr="00D248C8">
          <w:rPr>
            <w:rFonts w:ascii="Times" w:hAnsi="Times" w:cs="Times"/>
          </w:rPr>
          <w:t>button/link</w:t>
        </w:r>
      </w:ins>
      <w:del w:id="52" w:author="Gregg" w:date="2013-06-22T21:35:00Z">
        <w:r w:rsidRPr="00CF08E9" w:rsidDel="00015E3C">
          <w:rPr>
            <w:rFonts w:ascii="Times" w:hAnsi="Times" w:cs="Times"/>
          </w:rPr>
          <w:delText>link</w:delText>
        </w:r>
      </w:del>
      <w:r w:rsidRPr="00CF08E9">
        <w:rPr>
          <w:rFonts w:ascii="Times" w:hAnsi="Times" w:cs="Times"/>
        </w:rPr>
        <w:t xml:space="preserve">.  When this is </w:t>
      </w:r>
      <w:del w:id="53" w:author="Gregg" w:date="2013-06-22T21:38:00Z">
        <w:r w:rsidRPr="00CF08E9" w:rsidDel="00015E3C">
          <w:rPr>
            <w:rFonts w:ascii="Times" w:hAnsi="Times" w:cs="Times"/>
          </w:rPr>
          <w:delText>done</w:delText>
        </w:r>
      </w:del>
      <w:ins w:id="54" w:author="Gregg" w:date="2013-06-22T21:38:00Z">
        <w:r w:rsidR="00015E3C" w:rsidRPr="00CF08E9">
          <w:rPr>
            <w:rFonts w:ascii="Times" w:hAnsi="Times" w:cs="Times"/>
          </w:rPr>
          <w:t>done,</w:t>
        </w:r>
      </w:ins>
      <w:r w:rsidRPr="00CF08E9">
        <w:rPr>
          <w:rFonts w:ascii="Times" w:hAnsi="Times" w:cs="Times"/>
        </w:rPr>
        <w:t xml:space="preserve"> the system </w:t>
      </w:r>
      <w:r w:rsidRPr="00D248C8">
        <w:rPr>
          <w:rFonts w:ascii="Times" w:hAnsi="Times" w:cs="Times"/>
        </w:rPr>
        <w:t xml:space="preserve">will log them out and take them back to the login screen.  </w:t>
      </w:r>
      <w:del w:id="55" w:author="Gregg" w:date="2013-06-25T16:58:00Z">
        <w:r w:rsidRPr="00D248C8" w:rsidDel="00D650B6">
          <w:rPr>
            <w:rFonts w:ascii="Times" w:hAnsi="Times" w:cs="Times"/>
          </w:rPr>
          <w:delText>From here the user can log back in or leave the page.</w:delText>
        </w:r>
      </w:del>
    </w:p>
    <w:p w:rsidR="007F3795"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#4 – User can recover forgotten password</w:t>
      </w:r>
      <w:ins w:id="56" w:author="Gregg" w:date="2013-07-06T22:59:00Z">
        <w:r w:rsidR="00CC2008">
          <w:rPr>
            <w:rFonts w:ascii="Times" w:hAnsi="Times" w:cs="Times"/>
            <w:sz w:val="24"/>
            <w:szCs w:val="24"/>
          </w:rPr>
          <w:t xml:space="preserve">  </w:t>
        </w:r>
        <w:r w:rsidR="00CC2008" w:rsidRPr="001D5A25">
          <w:rPr>
            <w:rFonts w:ascii="Times" w:hAnsi="Times" w:cs="Times"/>
            <w:color w:val="FF0000"/>
          </w:rPr>
          <w:t>LOG 0</w:t>
        </w:r>
      </w:ins>
      <w:ins w:id="57" w:author="Gregg" w:date="2013-07-06T23:00:00Z">
        <w:r w:rsidR="00CC2008">
          <w:rPr>
            <w:rFonts w:ascii="Times" w:hAnsi="Times" w:cs="Times"/>
            <w:color w:val="FF0000"/>
          </w:rPr>
          <w:t>6</w:t>
        </w:r>
      </w:ins>
      <w:ins w:id="58" w:author="Gregg" w:date="2013-07-06T22:59:00Z">
        <w:r w:rsidR="00CC2008" w:rsidRPr="001D5A25">
          <w:rPr>
            <w:rFonts w:ascii="Times" w:hAnsi="Times" w:cs="Times"/>
            <w:color w:val="FF0000"/>
          </w:rPr>
          <w:t xml:space="preserve"> - 0</w:t>
        </w:r>
      </w:ins>
      <w:ins w:id="59" w:author="Gregg" w:date="2013-07-06T23:00:00Z">
        <w:r w:rsidR="00CC2008">
          <w:rPr>
            <w:rFonts w:ascii="Times" w:hAnsi="Times" w:cs="Times"/>
            <w:color w:val="FF0000"/>
          </w:rPr>
          <w:t>9</w:t>
        </w:r>
      </w:ins>
    </w:p>
    <w:p w:rsidR="00DF44CF" w:rsidRPr="00DF44CF" w:rsidRDefault="00DF44CF" w:rsidP="00DF44CF">
      <w:pPr>
        <w:ind w:left="720"/>
        <w:rPr>
          <w:rFonts w:ascii="Times" w:hAnsi="Times" w:cs="Times"/>
        </w:rPr>
      </w:pPr>
      <w:r w:rsidRPr="00DF44CF">
        <w:rPr>
          <w:rFonts w:ascii="Times" w:hAnsi="Times" w:cs="Times"/>
        </w:rPr>
        <w:t xml:space="preserve">Users that want to recover their password will need to click the recover password </w:t>
      </w:r>
      <w:ins w:id="60" w:author="Gregg" w:date="2013-06-25T16:59:00Z">
        <w:r w:rsidR="00D650B6">
          <w:rPr>
            <w:rFonts w:ascii="Times" w:hAnsi="Times" w:cs="Times"/>
          </w:rPr>
          <w:t>button/link</w:t>
        </w:r>
      </w:ins>
      <w:del w:id="61" w:author="Gregg" w:date="2013-06-25T16:59:00Z">
        <w:r w:rsidRPr="00DF44CF" w:rsidDel="00D650B6">
          <w:rPr>
            <w:rFonts w:ascii="Times" w:hAnsi="Times" w:cs="Times"/>
          </w:rPr>
          <w:delText>link</w:delText>
        </w:r>
      </w:del>
      <w:r w:rsidRPr="00DF44CF">
        <w:rPr>
          <w:rFonts w:ascii="Times" w:hAnsi="Times" w:cs="Times"/>
        </w:rPr>
        <w:t>.  The user will need to provide their username.  The system will then send an email to the email address associated to that user</w:t>
      </w:r>
      <w:del w:id="62" w:author="Gregg" w:date="2013-07-06T22:40:00Z">
        <w:r w:rsidRPr="00DF44CF" w:rsidDel="00583D06">
          <w:rPr>
            <w:rFonts w:ascii="Times" w:hAnsi="Times" w:cs="Times"/>
          </w:rPr>
          <w:delText xml:space="preserve"> </w:delText>
        </w:r>
      </w:del>
      <w:r w:rsidRPr="00DF44CF">
        <w:rPr>
          <w:rFonts w:ascii="Times" w:hAnsi="Times" w:cs="Times"/>
        </w:rPr>
        <w:t xml:space="preserve">name with </w:t>
      </w:r>
      <w:del w:id="63" w:author="Gregg" w:date="2013-07-06T22:40:00Z">
        <w:r w:rsidRPr="00DF44CF" w:rsidDel="00583D06">
          <w:rPr>
            <w:rFonts w:ascii="Times" w:hAnsi="Times" w:cs="Times"/>
          </w:rPr>
          <w:delText xml:space="preserve">their </w:delText>
        </w:r>
      </w:del>
      <w:ins w:id="64" w:author="Gregg" w:date="2013-07-06T22:40:00Z">
        <w:r w:rsidR="00583D06">
          <w:rPr>
            <w:rFonts w:ascii="Times" w:hAnsi="Times" w:cs="Times"/>
          </w:rPr>
          <w:t>a new</w:t>
        </w:r>
        <w:r w:rsidR="00583D06" w:rsidRPr="00DF44CF">
          <w:rPr>
            <w:rFonts w:ascii="Times" w:hAnsi="Times" w:cs="Times"/>
          </w:rPr>
          <w:t xml:space="preserve"> </w:t>
        </w:r>
      </w:ins>
      <w:r w:rsidRPr="00DF44CF">
        <w:rPr>
          <w:rFonts w:ascii="Times" w:hAnsi="Times" w:cs="Times"/>
        </w:rPr>
        <w:t>password</w:t>
      </w:r>
      <w:del w:id="65" w:author="Gregg" w:date="2013-07-06T22:40:00Z">
        <w:r w:rsidRPr="00DF44CF" w:rsidDel="00583D06">
          <w:rPr>
            <w:rFonts w:ascii="Times" w:hAnsi="Times" w:cs="Times"/>
          </w:rPr>
          <w:delText xml:space="preserve"> in it</w:delText>
        </w:r>
      </w:del>
      <w:r w:rsidRPr="00DF44CF">
        <w:rPr>
          <w:rFonts w:ascii="Times" w:hAnsi="Times" w:cs="Times"/>
        </w:rPr>
        <w:t>.</w:t>
      </w:r>
    </w:p>
    <w:p w:rsidR="007F3795" w:rsidRPr="00DF44CF" w:rsidRDefault="007F3795" w:rsidP="00DF44CF">
      <w:pPr>
        <w:pStyle w:val="ListParagraph"/>
        <w:numPr>
          <w:ilvl w:val="0"/>
          <w:numId w:val="30"/>
        </w:numPr>
        <w:spacing w:line="240" w:lineRule="auto"/>
        <w:ind w:hanging="720"/>
        <w:contextualSpacing w:val="0"/>
        <w:rPr>
          <w:rFonts w:ascii="Times" w:hAnsi="Times" w:cs="Times"/>
          <w:sz w:val="24"/>
          <w:szCs w:val="24"/>
        </w:rPr>
      </w:pPr>
      <w:r w:rsidRPr="00DF44CF">
        <w:rPr>
          <w:rFonts w:ascii="Times" w:hAnsi="Times" w:cs="Times"/>
          <w:sz w:val="24"/>
          <w:szCs w:val="24"/>
        </w:rPr>
        <w:t xml:space="preserve">Use Case #5 – User can edit account information (Email, first and last name, password, </w:t>
      </w:r>
      <w:del w:id="66" w:author="Gregg" w:date="2013-06-25T16:59:00Z">
        <w:r w:rsidRPr="00DF44CF" w:rsidDel="00D650B6">
          <w:rPr>
            <w:rFonts w:ascii="Times" w:hAnsi="Times" w:cs="Times"/>
            <w:sz w:val="24"/>
            <w:szCs w:val="24"/>
          </w:rPr>
          <w:delText>username</w:delText>
        </w:r>
      </w:del>
      <w:r w:rsidRPr="00DF44CF">
        <w:rPr>
          <w:rFonts w:ascii="Times" w:hAnsi="Times" w:cs="Times"/>
          <w:sz w:val="24"/>
          <w:szCs w:val="24"/>
        </w:rPr>
        <w:t>, city, state, zip)</w:t>
      </w:r>
      <w:ins w:id="67" w:author="Gregg" w:date="2013-06-25T16:59:00Z">
        <w:r w:rsidR="00D650B6">
          <w:rPr>
            <w:rFonts w:ascii="Times" w:hAnsi="Times" w:cs="Times"/>
            <w:color w:val="FF0000"/>
          </w:rPr>
          <w:t xml:space="preserve">  </w:t>
        </w:r>
        <w:r w:rsidR="00D650B6" w:rsidRPr="001D5A25">
          <w:rPr>
            <w:rFonts w:ascii="Times" w:hAnsi="Times" w:cs="Times"/>
            <w:color w:val="FF0000"/>
          </w:rPr>
          <w:t xml:space="preserve">ACT </w:t>
        </w:r>
        <w:r w:rsidR="00D650B6">
          <w:rPr>
            <w:rFonts w:ascii="Times" w:hAnsi="Times" w:cs="Times"/>
            <w:color w:val="FF0000"/>
          </w:rPr>
          <w:t>10 – 12</w:t>
        </w:r>
      </w:ins>
    </w:p>
    <w:p w:rsidR="007F3795" w:rsidRPr="00D248C8" w:rsidRDefault="007F3795" w:rsidP="007F3795">
      <w:pPr>
        <w:ind w:left="720"/>
        <w:rPr>
          <w:rFonts w:ascii="Times" w:hAnsi="Times" w:cs="Times"/>
        </w:rPr>
      </w:pPr>
      <w:r w:rsidRPr="00D248C8">
        <w:rPr>
          <w:rFonts w:ascii="Times" w:hAnsi="Times" w:cs="Times"/>
        </w:rPr>
        <w:t xml:space="preserve">Users will need to go to their account and click the </w:t>
      </w:r>
      <w:ins w:id="68" w:author="Gregg" w:date="2013-06-25T17:18:00Z">
        <w:r w:rsidR="007D25FA">
          <w:rPr>
            <w:rFonts w:ascii="Times" w:hAnsi="Times" w:cs="Times"/>
          </w:rPr>
          <w:t>“</w:t>
        </w:r>
      </w:ins>
      <w:commentRangeStart w:id="69"/>
      <w:r w:rsidRPr="00D248C8">
        <w:rPr>
          <w:rFonts w:ascii="Times" w:hAnsi="Times" w:cs="Times"/>
        </w:rPr>
        <w:t>edit account information</w:t>
      </w:r>
      <w:ins w:id="70" w:author="Gregg" w:date="2013-06-25T17:18:00Z">
        <w:r w:rsidR="007D25FA">
          <w:rPr>
            <w:rFonts w:ascii="Times" w:hAnsi="Times" w:cs="Times"/>
          </w:rPr>
          <w:t>”</w:t>
        </w:r>
      </w:ins>
      <w:r w:rsidRPr="00D248C8">
        <w:rPr>
          <w:rFonts w:ascii="Times" w:hAnsi="Times" w:cs="Times"/>
        </w:rPr>
        <w:t xml:space="preserve"> </w:t>
      </w:r>
      <w:commentRangeEnd w:id="69"/>
      <w:r w:rsidR="00D57747">
        <w:rPr>
          <w:rStyle w:val="CommentReference"/>
        </w:rPr>
        <w:commentReference w:id="69"/>
      </w:r>
      <w:ins w:id="71" w:author="Gregg" w:date="2013-06-25T17:00:00Z">
        <w:r w:rsidR="00D650B6">
          <w:rPr>
            <w:rFonts w:ascii="Times" w:hAnsi="Times" w:cs="Times"/>
          </w:rPr>
          <w:t>button/link</w:t>
        </w:r>
      </w:ins>
      <w:del w:id="72" w:author="Gregg" w:date="2013-06-25T17:00:00Z">
        <w:r w:rsidRPr="00D248C8" w:rsidDel="00D650B6">
          <w:rPr>
            <w:rFonts w:ascii="Times" w:hAnsi="Times" w:cs="Times"/>
          </w:rPr>
          <w:delText>link</w:delText>
        </w:r>
      </w:del>
      <w:r w:rsidRPr="00D248C8">
        <w:rPr>
          <w:rFonts w:ascii="Times" w:hAnsi="Times" w:cs="Times"/>
        </w:rPr>
        <w:t xml:space="preserve">.  From </w:t>
      </w:r>
      <w:proofErr w:type="gramStart"/>
      <w:r w:rsidRPr="00D248C8">
        <w:rPr>
          <w:rFonts w:ascii="Times" w:hAnsi="Times" w:cs="Times"/>
        </w:rPr>
        <w:t>here</w:t>
      </w:r>
      <w:proofErr w:type="gramEnd"/>
      <w:r w:rsidRPr="00D248C8">
        <w:rPr>
          <w:rFonts w:ascii="Times" w:hAnsi="Times" w:cs="Times"/>
        </w:rPr>
        <w:t xml:space="preserve"> users will be able to update their information.  When they are done updating they will need to </w:t>
      </w:r>
      <w:del w:id="73" w:author="Gregg" w:date="2013-06-25T17:01:00Z">
        <w:r w:rsidRPr="00D248C8" w:rsidDel="00D57747">
          <w:rPr>
            <w:rFonts w:ascii="Times" w:hAnsi="Times" w:cs="Times"/>
          </w:rPr>
          <w:delText xml:space="preserve">hit </w:delText>
        </w:r>
      </w:del>
      <w:ins w:id="74" w:author="Gregg" w:date="2013-06-25T17:01:00Z">
        <w:r w:rsidR="00D57747">
          <w:rPr>
            <w:rFonts w:ascii="Times" w:hAnsi="Times" w:cs="Times"/>
          </w:rPr>
          <w:t>select</w:t>
        </w:r>
        <w:r w:rsidR="00D57747" w:rsidRPr="00D248C8">
          <w:rPr>
            <w:rFonts w:ascii="Times" w:hAnsi="Times" w:cs="Times"/>
          </w:rPr>
          <w:t xml:space="preserve"> </w:t>
        </w:r>
      </w:ins>
      <w:r w:rsidRPr="00D248C8">
        <w:rPr>
          <w:rFonts w:ascii="Times" w:hAnsi="Times" w:cs="Times"/>
        </w:rPr>
        <w:t xml:space="preserve">save to save the changes.  </w:t>
      </w:r>
      <w:del w:id="75" w:author="Gregg" w:date="2013-06-25T17:01:00Z">
        <w:r w:rsidRPr="00D248C8" w:rsidDel="00D57747">
          <w:rPr>
            <w:rFonts w:ascii="Times" w:hAnsi="Times" w:cs="Times"/>
          </w:rPr>
          <w:delText xml:space="preserve">Hitting </w:delText>
        </w:r>
      </w:del>
      <w:ins w:id="76" w:author="Gregg" w:date="2013-06-25T17:01:00Z">
        <w:r w:rsidR="00D57747">
          <w:rPr>
            <w:rFonts w:ascii="Times" w:hAnsi="Times" w:cs="Times"/>
          </w:rPr>
          <w:t>Selecting</w:t>
        </w:r>
        <w:r w:rsidR="00D57747" w:rsidRPr="00D248C8">
          <w:rPr>
            <w:rFonts w:ascii="Times" w:hAnsi="Times" w:cs="Times"/>
          </w:rPr>
          <w:t xml:space="preserve"> </w:t>
        </w:r>
      </w:ins>
      <w:commentRangeStart w:id="77"/>
      <w:r w:rsidRPr="00D248C8">
        <w:rPr>
          <w:rFonts w:ascii="Times" w:hAnsi="Times" w:cs="Times"/>
        </w:rPr>
        <w:t xml:space="preserve">cancel </w:t>
      </w:r>
      <w:commentRangeEnd w:id="77"/>
      <w:r w:rsidR="00D57747">
        <w:rPr>
          <w:rStyle w:val="CommentReference"/>
        </w:rPr>
        <w:commentReference w:id="77"/>
      </w:r>
      <w:r w:rsidRPr="00D248C8">
        <w:rPr>
          <w:rFonts w:ascii="Times" w:hAnsi="Times" w:cs="Times"/>
        </w:rPr>
        <w:t>will disregard the changes.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#6 – User can view their account information</w:t>
      </w:r>
      <w:ins w:id="78" w:author="Gregg" w:date="2013-06-25T17:03:00Z">
        <w:r w:rsidR="00D57747">
          <w:rPr>
            <w:rFonts w:ascii="Times" w:hAnsi="Times" w:cs="Times"/>
            <w:sz w:val="24"/>
            <w:szCs w:val="24"/>
          </w:rPr>
          <w:t xml:space="preserve">  </w:t>
        </w:r>
        <w:r w:rsidR="00D57747" w:rsidRPr="001D5A25">
          <w:rPr>
            <w:rFonts w:ascii="Times" w:hAnsi="Times" w:cs="Times"/>
            <w:color w:val="FF0000"/>
          </w:rPr>
          <w:t>ACT 0</w:t>
        </w:r>
        <w:r w:rsidR="00D57747">
          <w:rPr>
            <w:rFonts w:ascii="Times" w:hAnsi="Times" w:cs="Times"/>
            <w:color w:val="FF0000"/>
          </w:rPr>
          <w:t>9</w:t>
        </w:r>
      </w:ins>
      <w:ins w:id="79" w:author="Dave" w:date="2013-06-25T08:50:00Z">
        <w:del w:id="80" w:author="Gregg" w:date="2013-06-25T17:03:00Z">
          <w:r w:rsidR="00DD3C9C" w:rsidDel="00D57747">
            <w:rPr>
              <w:rFonts w:ascii="Times" w:hAnsi="Times" w:cs="Times"/>
              <w:sz w:val="24"/>
              <w:szCs w:val="24"/>
            </w:rPr>
            <w:delText xml:space="preserve">  </w:delText>
          </w:r>
        </w:del>
      </w:ins>
    </w:p>
    <w:p w:rsidR="007F3795" w:rsidRPr="00D248C8" w:rsidRDefault="007F3795" w:rsidP="007F3795">
      <w:pPr>
        <w:ind w:left="720"/>
        <w:rPr>
          <w:rFonts w:ascii="Times" w:hAnsi="Times" w:cs="Times"/>
        </w:rPr>
      </w:pPr>
      <w:r w:rsidRPr="00D248C8">
        <w:rPr>
          <w:rFonts w:ascii="Times" w:hAnsi="Times" w:cs="Times"/>
        </w:rPr>
        <w:t>Users will need to have an account</w:t>
      </w:r>
      <w:ins w:id="81" w:author="Gregg" w:date="2013-06-25T17:21:00Z">
        <w:r w:rsidR="00F3481C">
          <w:rPr>
            <w:rFonts w:ascii="Times" w:hAnsi="Times" w:cs="Times"/>
          </w:rPr>
          <w:t>,</w:t>
        </w:r>
      </w:ins>
      <w:r w:rsidRPr="00D248C8">
        <w:rPr>
          <w:rFonts w:ascii="Times" w:hAnsi="Times" w:cs="Times"/>
        </w:rPr>
        <w:t xml:space="preserve"> and be logged in.  Users will need to click the “</w:t>
      </w:r>
      <w:commentRangeStart w:id="82"/>
      <w:r w:rsidRPr="00D248C8">
        <w:rPr>
          <w:rFonts w:ascii="Times" w:hAnsi="Times" w:cs="Times"/>
        </w:rPr>
        <w:t>my account information</w:t>
      </w:r>
      <w:commentRangeEnd w:id="82"/>
      <w:r w:rsidR="00D57747">
        <w:rPr>
          <w:rStyle w:val="CommentReference"/>
        </w:rPr>
        <w:commentReference w:id="82"/>
      </w:r>
      <w:r w:rsidRPr="00D248C8">
        <w:rPr>
          <w:rFonts w:ascii="Times" w:hAnsi="Times" w:cs="Times"/>
        </w:rPr>
        <w:t xml:space="preserve">” </w:t>
      </w:r>
      <w:ins w:id="83" w:author="Gregg" w:date="2013-06-25T17:03:00Z">
        <w:r w:rsidR="00D57747">
          <w:rPr>
            <w:rFonts w:ascii="Times" w:hAnsi="Times" w:cs="Times"/>
          </w:rPr>
          <w:t>button/link</w:t>
        </w:r>
        <w:r w:rsidR="00D57747" w:rsidRPr="00D248C8">
          <w:rPr>
            <w:rFonts w:ascii="Times" w:hAnsi="Times" w:cs="Times"/>
          </w:rPr>
          <w:t xml:space="preserve"> </w:t>
        </w:r>
      </w:ins>
      <w:del w:id="84" w:author="Gregg" w:date="2013-06-25T17:03:00Z">
        <w:r w:rsidRPr="00D248C8" w:rsidDel="00D57747">
          <w:rPr>
            <w:rFonts w:ascii="Times" w:hAnsi="Times" w:cs="Times"/>
          </w:rPr>
          <w:delText xml:space="preserve">link </w:delText>
        </w:r>
      </w:del>
      <w:r w:rsidRPr="00D248C8">
        <w:rPr>
          <w:rFonts w:ascii="Times" w:hAnsi="Times" w:cs="Times"/>
        </w:rPr>
        <w:t xml:space="preserve">to </w:t>
      </w:r>
      <w:del w:id="85" w:author="Gregg" w:date="2013-06-25T17:04:00Z">
        <w:r w:rsidRPr="00D248C8" w:rsidDel="00D57747">
          <w:rPr>
            <w:rFonts w:ascii="Times" w:hAnsi="Times" w:cs="Times"/>
          </w:rPr>
          <w:delText xml:space="preserve">be </w:delText>
        </w:r>
      </w:del>
      <w:r w:rsidRPr="00D248C8">
        <w:rPr>
          <w:rFonts w:ascii="Times" w:hAnsi="Times" w:cs="Times"/>
        </w:rPr>
        <w:t>view their current information.  Users will be able to see their first name, last name, email, username, city, state</w:t>
      </w:r>
      <w:ins w:id="86" w:author="Gregg" w:date="2013-06-25T17:15:00Z">
        <w:r w:rsidR="00FE7814">
          <w:rPr>
            <w:rFonts w:ascii="Times" w:hAnsi="Times" w:cs="Times"/>
          </w:rPr>
          <w:t>,</w:t>
        </w:r>
      </w:ins>
      <w:r w:rsidRPr="00D248C8">
        <w:rPr>
          <w:rFonts w:ascii="Times" w:hAnsi="Times" w:cs="Times"/>
        </w:rPr>
        <w:t xml:space="preserve"> and zip.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#7 – User can enter zip to find brewers around them</w:t>
      </w:r>
      <w:ins w:id="87" w:author="Gregg" w:date="2013-06-25T17:05:00Z">
        <w:r w:rsidR="00D57747">
          <w:rPr>
            <w:rFonts w:ascii="Times" w:hAnsi="Times" w:cs="Times"/>
            <w:sz w:val="24"/>
            <w:szCs w:val="24"/>
          </w:rPr>
          <w:t xml:space="preserve">  </w:t>
        </w:r>
        <w:r w:rsidR="00D57747" w:rsidRPr="00EC0291">
          <w:rPr>
            <w:rFonts w:ascii="Times" w:hAnsi="Times" w:cs="Times"/>
            <w:color w:val="FF0000"/>
            <w:sz w:val="24"/>
            <w:szCs w:val="24"/>
          </w:rPr>
          <w:t>USE 01 – 02</w:t>
        </w:r>
      </w:ins>
      <w:ins w:id="88" w:author="Dave" w:date="2013-06-25T09:18:00Z">
        <w:del w:id="89" w:author="Gregg" w:date="2013-06-25T17:05:00Z">
          <w:r w:rsidR="00C3204B" w:rsidDel="00D57747">
            <w:rPr>
              <w:rFonts w:ascii="Times" w:hAnsi="Times" w:cs="Times"/>
              <w:sz w:val="24"/>
              <w:szCs w:val="24"/>
            </w:rPr>
            <w:delText xml:space="preserve">  </w:delText>
          </w:r>
        </w:del>
      </w:ins>
      <w:ins w:id="90" w:author="Dave" w:date="2013-06-25T14:12:00Z">
        <w:del w:id="91" w:author="Gregg" w:date="2013-06-25T17:05:00Z">
          <w:r w:rsidR="00A57D32" w:rsidDel="00D57747">
            <w:rPr>
              <w:rFonts w:ascii="Times" w:hAnsi="Times" w:cs="Times"/>
              <w:sz w:val="24"/>
              <w:szCs w:val="24"/>
            </w:rPr>
            <w:delText xml:space="preserve">  </w:delText>
          </w:r>
        </w:del>
      </w:ins>
    </w:p>
    <w:p w:rsidR="007F3795" w:rsidRPr="00D248C8" w:rsidRDefault="007F3795" w:rsidP="007F3795">
      <w:pPr>
        <w:ind w:left="720"/>
        <w:rPr>
          <w:rFonts w:ascii="Times" w:hAnsi="Times" w:cs="Times"/>
        </w:rPr>
      </w:pPr>
      <w:r w:rsidRPr="00D248C8">
        <w:rPr>
          <w:rFonts w:ascii="Times" w:hAnsi="Times" w:cs="Times"/>
        </w:rPr>
        <w:t>Users will need to click the search link</w:t>
      </w:r>
      <w:ins w:id="92" w:author="Gregg" w:date="2013-06-25T17:05:00Z">
        <w:r w:rsidR="00D57747">
          <w:rPr>
            <w:rFonts w:ascii="Times" w:hAnsi="Times" w:cs="Times"/>
          </w:rPr>
          <w:t xml:space="preserve">, </w:t>
        </w:r>
      </w:ins>
      <w:del w:id="93" w:author="Gregg" w:date="2013-06-25T17:05:00Z">
        <w:r w:rsidRPr="00D248C8" w:rsidDel="00D57747">
          <w:rPr>
            <w:rFonts w:ascii="Times" w:hAnsi="Times" w:cs="Times"/>
          </w:rPr>
          <w:delText>.  From there the need to enter</w:delText>
        </w:r>
      </w:del>
      <w:ins w:id="94" w:author="Gregg" w:date="2013-07-14T10:08:00Z">
        <w:r w:rsidR="00803551">
          <w:rPr>
            <w:rFonts w:ascii="Times" w:hAnsi="Times" w:cs="Times"/>
          </w:rPr>
          <w:t>and then</w:t>
        </w:r>
      </w:ins>
      <w:ins w:id="95" w:author="Gregg" w:date="2013-06-25T17:05:00Z">
        <w:r w:rsidR="00D57747">
          <w:rPr>
            <w:rFonts w:ascii="Times" w:hAnsi="Times" w:cs="Times"/>
          </w:rPr>
          <w:t xml:space="preserve"> enter</w:t>
        </w:r>
      </w:ins>
      <w:r w:rsidRPr="00D248C8">
        <w:rPr>
          <w:rFonts w:ascii="Times" w:hAnsi="Times" w:cs="Times"/>
        </w:rPr>
        <w:t xml:space="preserve"> their zip code.  The user will then be able to see the list of brewers that match the entered zip code.  The system will show first name, last name, username, and email in this list.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#8 – Users can look up friends</w:t>
      </w:r>
    </w:p>
    <w:p w:rsidR="007F3795" w:rsidRPr="00D248C8" w:rsidRDefault="007F3795" w:rsidP="007F3795">
      <w:pPr>
        <w:ind w:left="720"/>
        <w:rPr>
          <w:rFonts w:ascii="Times" w:hAnsi="Times" w:cs="Times"/>
        </w:rPr>
      </w:pPr>
      <w:r w:rsidRPr="00D248C8">
        <w:rPr>
          <w:rFonts w:ascii="Times" w:hAnsi="Times" w:cs="Times"/>
        </w:rPr>
        <w:lastRenderedPageBreak/>
        <w:t>Users will need to click the search link.  From there they need to enter the username or first name or last name of the person they are looking for.  The system will show the first name, last name, username, and email matching the information provided.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#9 –   Share a batch with a friend</w:t>
      </w:r>
    </w:p>
    <w:p w:rsidR="007F3795" w:rsidRPr="00D248C8" w:rsidRDefault="007F3795" w:rsidP="007F3795">
      <w:pPr>
        <w:ind w:left="720"/>
        <w:rPr>
          <w:rFonts w:ascii="Times" w:hAnsi="Times" w:cs="Times"/>
        </w:rPr>
      </w:pPr>
      <w:r w:rsidRPr="00D248C8">
        <w:rPr>
          <w:rFonts w:ascii="Times" w:hAnsi="Times" w:cs="Times"/>
        </w:rPr>
        <w:t xml:space="preserve">The user navigates to the batch they would like to share and selects the “share batch” link.  The system then prompts the user to enter the username of the friend they want to share the batch </w:t>
      </w:r>
      <w:proofErr w:type="gramStart"/>
      <w:r w:rsidRPr="00D248C8">
        <w:rPr>
          <w:rFonts w:ascii="Times" w:hAnsi="Times" w:cs="Times"/>
        </w:rPr>
        <w:t>with</w:t>
      </w:r>
      <w:proofErr w:type="gramEnd"/>
      <w:r w:rsidRPr="00D248C8">
        <w:rPr>
          <w:rFonts w:ascii="Times" w:hAnsi="Times" w:cs="Times"/>
        </w:rPr>
        <w:t>.  The system then sends the batch information to the friend user.</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#10 – User can delete their account</w:t>
      </w:r>
      <w:ins w:id="96" w:author="Gregg" w:date="2013-07-06T23:27:00Z">
        <w:r w:rsidR="00DF4397">
          <w:rPr>
            <w:rFonts w:ascii="Times" w:hAnsi="Times" w:cs="Times"/>
            <w:sz w:val="24"/>
            <w:szCs w:val="24"/>
          </w:rPr>
          <w:t xml:space="preserve">  </w:t>
        </w:r>
        <w:r w:rsidR="00DF4397" w:rsidRPr="00111757">
          <w:rPr>
            <w:rFonts w:ascii="Times" w:hAnsi="Times" w:cs="Times"/>
            <w:color w:val="FF0000"/>
            <w:sz w:val="24"/>
            <w:szCs w:val="24"/>
          </w:rPr>
          <w:t>ACT 13 – 16</w:t>
        </w:r>
      </w:ins>
    </w:p>
    <w:p w:rsidR="007F3795" w:rsidRPr="008A13E6" w:rsidRDefault="007F3795" w:rsidP="007F3795">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xml:space="preserve">.  Users will need to click the “delete account” </w:t>
      </w:r>
      <w:del w:id="97" w:author="Gregg" w:date="2013-07-06T23:02:00Z">
        <w:r w:rsidRPr="008A13E6" w:rsidDel="007C08F9">
          <w:rPr>
            <w:rFonts w:ascii="Times" w:hAnsi="Times" w:cs="Times"/>
          </w:rPr>
          <w:delText xml:space="preserve">link </w:delText>
        </w:r>
      </w:del>
      <w:ins w:id="98" w:author="Gregg" w:date="2013-07-06T23:02:00Z">
        <w:r w:rsidR="007C08F9">
          <w:rPr>
            <w:rFonts w:ascii="Times" w:hAnsi="Times" w:cs="Times"/>
          </w:rPr>
          <w:t>button/link</w:t>
        </w:r>
        <w:r w:rsidR="007C08F9" w:rsidRPr="008A13E6">
          <w:rPr>
            <w:rFonts w:ascii="Times" w:hAnsi="Times" w:cs="Times"/>
          </w:rPr>
          <w:t xml:space="preserve"> </w:t>
        </w:r>
      </w:ins>
      <w:r w:rsidRPr="008A13E6">
        <w:rPr>
          <w:rFonts w:ascii="Times" w:hAnsi="Times" w:cs="Times"/>
        </w:rPr>
        <w:t xml:space="preserve">to delete their account.  The user will be prompted to verify they wish </w:t>
      </w:r>
      <w:proofErr w:type="gramStart"/>
      <w:r w:rsidRPr="008A13E6">
        <w:rPr>
          <w:rFonts w:ascii="Times" w:hAnsi="Times" w:cs="Times"/>
        </w:rPr>
        <w:t>to permanently delete</w:t>
      </w:r>
      <w:proofErr w:type="gramEnd"/>
      <w:r w:rsidRPr="008A13E6">
        <w:rPr>
          <w:rFonts w:ascii="Times" w:hAnsi="Times" w:cs="Times"/>
        </w:rPr>
        <w:t xml:space="preserve"> their account.  Immediately after the user verifies they wish to delete their account they will be logged out of the system and their account removed.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#11 – User can create a new batch</w:t>
      </w:r>
      <w:ins w:id="99" w:author="Gregg" w:date="2013-06-25T17:06:00Z">
        <w:r w:rsidR="00D57747">
          <w:rPr>
            <w:rFonts w:ascii="Times" w:hAnsi="Times" w:cs="Times"/>
            <w:sz w:val="24"/>
            <w:szCs w:val="24"/>
          </w:rPr>
          <w:t xml:space="preserve">  </w:t>
        </w:r>
        <w:r w:rsidR="00D57747">
          <w:rPr>
            <w:rFonts w:ascii="Times" w:hAnsi="Times" w:cs="Times"/>
            <w:color w:val="FF0000"/>
          </w:rPr>
          <w:t>BAT</w:t>
        </w:r>
        <w:r w:rsidR="00DF4397">
          <w:rPr>
            <w:rFonts w:ascii="Times" w:hAnsi="Times" w:cs="Times"/>
            <w:color w:val="FF0000"/>
          </w:rPr>
          <w:t xml:space="preserve"> 01 </w:t>
        </w:r>
      </w:ins>
      <w:ins w:id="100" w:author="Gregg" w:date="2013-07-06T23:27:00Z">
        <w:r w:rsidR="00DF4397">
          <w:rPr>
            <w:rFonts w:ascii="Times" w:hAnsi="Times" w:cs="Times"/>
            <w:color w:val="FF0000"/>
          </w:rPr>
          <w:t>–</w:t>
        </w:r>
      </w:ins>
      <w:ins w:id="101" w:author="Gregg" w:date="2013-06-25T17:06:00Z">
        <w:r w:rsidR="00DF4397">
          <w:rPr>
            <w:rFonts w:ascii="Times" w:hAnsi="Times" w:cs="Times"/>
            <w:color w:val="FF0000"/>
          </w:rPr>
          <w:t xml:space="preserve"> </w:t>
        </w:r>
        <w:r w:rsidR="00D57747" w:rsidRPr="001D5A25">
          <w:rPr>
            <w:rFonts w:ascii="Times" w:hAnsi="Times" w:cs="Times"/>
            <w:color w:val="FF0000"/>
          </w:rPr>
          <w:t>03</w:t>
        </w:r>
      </w:ins>
      <w:ins w:id="102" w:author="Dave" w:date="2013-06-25T09:22:00Z">
        <w:del w:id="103" w:author="Gregg" w:date="2013-06-25T17:06:00Z">
          <w:r w:rsidR="00EA74A3" w:rsidDel="00D57747">
            <w:rPr>
              <w:rFonts w:ascii="Times" w:hAnsi="Times" w:cs="Times"/>
              <w:sz w:val="24"/>
              <w:szCs w:val="24"/>
            </w:rPr>
            <w:delText xml:space="preserve">  </w:delText>
          </w:r>
        </w:del>
      </w:ins>
    </w:p>
    <w:p w:rsidR="007F3795" w:rsidRPr="008A13E6" w:rsidRDefault="007F3795" w:rsidP="00AD052D">
      <w:pPr>
        <w:ind w:left="720"/>
        <w:rPr>
          <w:rFonts w:ascii="Times" w:hAnsi="Times" w:cs="Times"/>
        </w:rPr>
      </w:pPr>
      <w:r w:rsidRPr="008A13E6">
        <w:rPr>
          <w:rFonts w:ascii="Times" w:hAnsi="Times" w:cs="Times"/>
        </w:rPr>
        <w:t>A user can create a new batch by entering the following information:</w:t>
      </w:r>
    </w:p>
    <w:p w:rsidR="007F3795" w:rsidRPr="008A13E6" w:rsidRDefault="00D57747" w:rsidP="007F3795">
      <w:pPr>
        <w:numPr>
          <w:ilvl w:val="1"/>
          <w:numId w:val="25"/>
        </w:numPr>
        <w:spacing w:after="0" w:line="240" w:lineRule="auto"/>
        <w:rPr>
          <w:rFonts w:ascii="Times" w:hAnsi="Times" w:cs="Times"/>
        </w:rPr>
      </w:pPr>
      <w:ins w:id="104" w:author="Gregg" w:date="2013-06-25T17:06:00Z">
        <w:r>
          <w:rPr>
            <w:rFonts w:ascii="Times" w:hAnsi="Times" w:cs="Times"/>
          </w:rPr>
          <w:t xml:space="preserve">Batch </w:t>
        </w:r>
      </w:ins>
      <w:r w:rsidR="007F3795" w:rsidRPr="008A13E6">
        <w:rPr>
          <w:rFonts w:ascii="Times" w:hAnsi="Times" w:cs="Times"/>
        </w:rPr>
        <w:t xml:space="preserve">name </w:t>
      </w:r>
      <w:del w:id="105" w:author="Gregg" w:date="2013-06-25T17:06:00Z">
        <w:r w:rsidR="007F3795" w:rsidRPr="008A13E6" w:rsidDel="00D57747">
          <w:rPr>
            <w:rFonts w:ascii="Times" w:hAnsi="Times" w:cs="Times"/>
          </w:rPr>
          <w:delText xml:space="preserve">batch </w:delText>
        </w:r>
      </w:del>
    </w:p>
    <w:p w:rsidR="007F3795" w:rsidRPr="008A13E6" w:rsidRDefault="007F3795" w:rsidP="007F3795">
      <w:pPr>
        <w:numPr>
          <w:ilvl w:val="1"/>
          <w:numId w:val="25"/>
        </w:numPr>
        <w:spacing w:after="0" w:line="240" w:lineRule="auto"/>
        <w:rPr>
          <w:rFonts w:ascii="Times" w:hAnsi="Times" w:cs="Times"/>
        </w:rPr>
      </w:pPr>
      <w:del w:id="106" w:author="Gregg" w:date="2013-06-25T17:06:00Z">
        <w:r w:rsidRPr="008A13E6" w:rsidDel="00D57747">
          <w:rPr>
            <w:rFonts w:ascii="Times" w:hAnsi="Times" w:cs="Times"/>
          </w:rPr>
          <w:delText>enter t</w:delText>
        </w:r>
      </w:del>
      <w:proofErr w:type="gramStart"/>
      <w:ins w:id="107" w:author="Gregg" w:date="2013-06-25T17:06:00Z">
        <w:r w:rsidR="00D57747">
          <w:rPr>
            <w:rFonts w:ascii="Times" w:hAnsi="Times" w:cs="Times"/>
          </w:rPr>
          <w:t>T</w:t>
        </w:r>
      </w:ins>
      <w:r w:rsidRPr="008A13E6">
        <w:rPr>
          <w:rFonts w:ascii="Times" w:hAnsi="Times" w:cs="Times"/>
        </w:rPr>
        <w:t>ype of batch (Beer, wine, etc…)</w:t>
      </w:r>
      <w:proofErr w:type="gramEnd"/>
    </w:p>
    <w:p w:rsidR="007F3795" w:rsidRPr="008A13E6" w:rsidRDefault="007F3795" w:rsidP="0081646A">
      <w:pPr>
        <w:numPr>
          <w:ilvl w:val="1"/>
          <w:numId w:val="25"/>
        </w:numPr>
        <w:spacing w:after="120" w:line="240" w:lineRule="auto"/>
        <w:rPr>
          <w:rFonts w:ascii="Times" w:hAnsi="Times" w:cs="Times"/>
        </w:rPr>
      </w:pPr>
      <w:del w:id="108" w:author="Gregg" w:date="2013-06-25T17:06:00Z">
        <w:r w:rsidRPr="008A13E6" w:rsidDel="00D57747">
          <w:rPr>
            <w:rFonts w:ascii="Times" w:hAnsi="Times" w:cs="Times"/>
          </w:rPr>
          <w:delText xml:space="preserve">enter </w:delText>
        </w:r>
      </w:del>
      <w:del w:id="109" w:author="Gregg" w:date="2013-06-25T17:07:00Z">
        <w:r w:rsidRPr="008A13E6" w:rsidDel="00D57747">
          <w:rPr>
            <w:rFonts w:ascii="Times" w:hAnsi="Times" w:cs="Times"/>
          </w:rPr>
          <w:delText>d</w:delText>
        </w:r>
      </w:del>
      <w:ins w:id="110" w:author="Gregg" w:date="2013-06-25T17:07:00Z">
        <w:r w:rsidR="00D57747">
          <w:rPr>
            <w:rFonts w:ascii="Times" w:hAnsi="Times" w:cs="Times"/>
          </w:rPr>
          <w:t>D</w:t>
        </w:r>
      </w:ins>
      <w:r w:rsidRPr="008A13E6">
        <w:rPr>
          <w:rFonts w:ascii="Times" w:hAnsi="Times" w:cs="Times"/>
        </w:rPr>
        <w:t>escription of batch (optional)</w:t>
      </w:r>
    </w:p>
    <w:p w:rsidR="007F3795" w:rsidRPr="008A13E6" w:rsidDel="00D57747" w:rsidRDefault="007F3795" w:rsidP="00AD052D">
      <w:pPr>
        <w:numPr>
          <w:ilvl w:val="1"/>
          <w:numId w:val="25"/>
        </w:numPr>
        <w:spacing w:line="240" w:lineRule="auto"/>
        <w:rPr>
          <w:del w:id="111" w:author="Gregg" w:date="2013-06-25T17:07:00Z"/>
          <w:rFonts w:ascii="Times" w:hAnsi="Times" w:cs="Times"/>
        </w:rPr>
      </w:pPr>
      <w:del w:id="112" w:author="Gregg" w:date="2013-06-25T17:07:00Z">
        <w:r w:rsidRPr="008A13E6" w:rsidDel="00D57747">
          <w:rPr>
            <w:rFonts w:ascii="Times" w:hAnsi="Times" w:cs="Times"/>
          </w:rPr>
          <w:delText>notes (optional)</w:delText>
        </w:r>
      </w:del>
    </w:p>
    <w:p w:rsidR="007F3795" w:rsidRPr="008A13E6" w:rsidRDefault="007F3795" w:rsidP="007F3795">
      <w:pPr>
        <w:ind w:left="720"/>
        <w:rPr>
          <w:rFonts w:ascii="Times" w:hAnsi="Times" w:cs="Times"/>
        </w:rPr>
      </w:pPr>
      <w:r w:rsidRPr="008A13E6">
        <w:rPr>
          <w:rFonts w:ascii="Times" w:hAnsi="Times" w:cs="Times"/>
        </w:rPr>
        <w:t>At any time during the “create new batch” process the user can edit the name, type, or description of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#12 – Update an existing batch</w:t>
      </w:r>
      <w:ins w:id="113" w:author="Gregg" w:date="2013-06-25T17:07: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0</w:t>
        </w:r>
        <w:r w:rsidR="00D57747">
          <w:rPr>
            <w:rFonts w:ascii="Times" w:hAnsi="Times" w:cs="Times"/>
            <w:color w:val="FF0000"/>
          </w:rPr>
          <w:t>5</w:t>
        </w:r>
      </w:ins>
      <w:ins w:id="114" w:author="Dave" w:date="2013-06-25T09:22:00Z">
        <w:del w:id="115" w:author="Gregg" w:date="2013-06-25T17:07:00Z">
          <w:r w:rsidR="00EA74A3" w:rsidDel="00D57747">
            <w:rPr>
              <w:rFonts w:ascii="Times" w:hAnsi="Times" w:cs="Times"/>
              <w:sz w:val="24"/>
              <w:szCs w:val="24"/>
            </w:rPr>
            <w:delText xml:space="preserve">  </w:delText>
          </w:r>
        </w:del>
      </w:ins>
    </w:p>
    <w:p w:rsidR="007F3795" w:rsidRPr="008A13E6" w:rsidRDefault="007F3795" w:rsidP="00AD052D">
      <w:pPr>
        <w:ind w:left="720"/>
        <w:rPr>
          <w:rFonts w:ascii="Times" w:hAnsi="Times" w:cs="Times"/>
        </w:rPr>
      </w:pPr>
      <w:r w:rsidRPr="008A13E6">
        <w:rPr>
          <w:rFonts w:ascii="Times" w:hAnsi="Times" w:cs="Times"/>
        </w:rPr>
        <w:t>Users will need to have an account</w:t>
      </w:r>
      <w:ins w:id="116" w:author="Gregg" w:date="2013-06-25T17:19:00Z">
        <w:r w:rsidR="007D25FA">
          <w:rPr>
            <w:rFonts w:ascii="Times" w:hAnsi="Times" w:cs="Times"/>
          </w:rPr>
          <w:t>,</w:t>
        </w:r>
      </w:ins>
      <w:r w:rsidRPr="008A13E6">
        <w:rPr>
          <w:rFonts w:ascii="Times" w:hAnsi="Times" w:cs="Times"/>
        </w:rPr>
        <w:t xml:space="preserve"> and be logged in.  Users will need to click the “</w:t>
      </w:r>
      <w:del w:id="117" w:author="Gregg" w:date="2013-06-25T17:08:00Z">
        <w:r w:rsidRPr="008A13E6" w:rsidDel="00D57747">
          <w:rPr>
            <w:rFonts w:ascii="Times" w:hAnsi="Times" w:cs="Times"/>
          </w:rPr>
          <w:delText xml:space="preserve">edit </w:delText>
        </w:r>
      </w:del>
      <w:ins w:id="118" w:author="Gregg" w:date="2013-06-25T17:08:00Z">
        <w:r w:rsidR="00D57747">
          <w:rPr>
            <w:rFonts w:ascii="Times" w:hAnsi="Times" w:cs="Times"/>
          </w:rPr>
          <w:t>E</w:t>
        </w:r>
        <w:r w:rsidR="00D57747" w:rsidRPr="008A13E6">
          <w:rPr>
            <w:rFonts w:ascii="Times" w:hAnsi="Times" w:cs="Times"/>
          </w:rPr>
          <w:t>dit</w:t>
        </w:r>
      </w:ins>
      <w:del w:id="119" w:author="Gregg" w:date="2013-06-25T17:08:00Z">
        <w:r w:rsidRPr="008A13E6" w:rsidDel="00D57747">
          <w:rPr>
            <w:rFonts w:ascii="Times" w:hAnsi="Times" w:cs="Times"/>
          </w:rPr>
          <w:delText>batch</w:delText>
        </w:r>
      </w:del>
      <w:r w:rsidRPr="008A13E6">
        <w:rPr>
          <w:rFonts w:ascii="Times" w:hAnsi="Times" w:cs="Times"/>
        </w:rPr>
        <w:t xml:space="preserve">” </w:t>
      </w:r>
      <w:ins w:id="120" w:author="Gregg" w:date="2013-06-25T17:08:00Z">
        <w:r w:rsidR="00D57747">
          <w:rPr>
            <w:rFonts w:ascii="Times" w:hAnsi="Times" w:cs="Times"/>
          </w:rPr>
          <w:t>button/link</w:t>
        </w:r>
      </w:ins>
      <w:del w:id="121" w:author="Gregg" w:date="2013-06-25T17:08:00Z">
        <w:r w:rsidRPr="008A13E6" w:rsidDel="00D57747">
          <w:rPr>
            <w:rFonts w:ascii="Times" w:hAnsi="Times" w:cs="Times"/>
          </w:rPr>
          <w:delText xml:space="preserve">link </w:delText>
        </w:r>
      </w:del>
      <w:ins w:id="122" w:author="Gregg" w:date="2013-06-25T17:08:00Z">
        <w:r w:rsidR="00D57747">
          <w:rPr>
            <w:rFonts w:ascii="Times" w:hAnsi="Times" w:cs="Times"/>
          </w:rPr>
          <w:t xml:space="preserve"> </w:t>
        </w:r>
      </w:ins>
      <w:r w:rsidRPr="008A13E6">
        <w:rPr>
          <w:rFonts w:ascii="Times" w:hAnsi="Times" w:cs="Times"/>
        </w:rPr>
        <w:t>to edit an existing batch.  The user will be able to edit the following:</w:t>
      </w:r>
    </w:p>
    <w:p w:rsidR="007F3795" w:rsidRPr="008A13E6" w:rsidRDefault="007F3795" w:rsidP="007F3795">
      <w:pPr>
        <w:numPr>
          <w:ilvl w:val="0"/>
          <w:numId w:val="26"/>
        </w:numPr>
        <w:spacing w:after="0" w:line="240" w:lineRule="auto"/>
        <w:rPr>
          <w:rFonts w:ascii="Times" w:hAnsi="Times" w:cs="Times"/>
        </w:rPr>
      </w:pPr>
      <w:r w:rsidRPr="008A13E6">
        <w:rPr>
          <w:rFonts w:ascii="Times" w:hAnsi="Times" w:cs="Times"/>
        </w:rPr>
        <w:t xml:space="preserve">User can edit type of batch </w:t>
      </w:r>
    </w:p>
    <w:p w:rsidR="007F3795" w:rsidRPr="008A13E6" w:rsidRDefault="007F3795" w:rsidP="007F3795">
      <w:pPr>
        <w:numPr>
          <w:ilvl w:val="0"/>
          <w:numId w:val="26"/>
        </w:numPr>
        <w:rPr>
          <w:rFonts w:ascii="Times" w:hAnsi="Times" w:cs="Times"/>
        </w:rPr>
      </w:pPr>
      <w:r w:rsidRPr="008A13E6">
        <w:rPr>
          <w:rFonts w:ascii="Times" w:hAnsi="Times" w:cs="Times"/>
        </w:rPr>
        <w:t>User can edit 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#13 – User can enter notes about </w:t>
      </w:r>
      <w:ins w:id="123" w:author="Gregg" w:date="2013-07-06T23:37:00Z">
        <w:r w:rsidR="00DA1D3C">
          <w:rPr>
            <w:rFonts w:ascii="Times" w:hAnsi="Times" w:cs="Times"/>
            <w:sz w:val="24"/>
            <w:szCs w:val="24"/>
          </w:rPr>
          <w:t xml:space="preserve">a </w:t>
        </w:r>
      </w:ins>
      <w:r w:rsidRPr="002F638C">
        <w:rPr>
          <w:rFonts w:ascii="Times" w:hAnsi="Times" w:cs="Times"/>
          <w:sz w:val="24"/>
          <w:szCs w:val="24"/>
        </w:rPr>
        <w:t>batch</w:t>
      </w:r>
      <w:ins w:id="124" w:author="Gregg" w:date="2013-06-25T17:09: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0</w:t>
        </w:r>
        <w:r w:rsidR="00D57747">
          <w:rPr>
            <w:rFonts w:ascii="Times" w:hAnsi="Times" w:cs="Times"/>
            <w:color w:val="FF0000"/>
          </w:rPr>
          <w:t>8</w:t>
        </w:r>
        <w:r w:rsidR="00D57747" w:rsidRPr="001D5A25">
          <w:rPr>
            <w:rFonts w:ascii="Times" w:hAnsi="Times" w:cs="Times"/>
            <w:color w:val="FF0000"/>
          </w:rPr>
          <w:t xml:space="preserve"> -</w:t>
        </w:r>
        <w:r w:rsidR="00D57747">
          <w:rPr>
            <w:rFonts w:ascii="Times" w:hAnsi="Times" w:cs="Times"/>
            <w:color w:val="FF0000"/>
          </w:rPr>
          <w:t>10</w:t>
        </w:r>
      </w:ins>
      <w:ins w:id="125" w:author="Dave" w:date="2013-06-25T13:45:00Z">
        <w:del w:id="126" w:author="Gregg" w:date="2013-06-25T17:09:00Z">
          <w:r w:rsidR="0010214B" w:rsidDel="00D57747">
            <w:rPr>
              <w:rFonts w:ascii="Times" w:hAnsi="Times" w:cs="Times"/>
              <w:sz w:val="24"/>
              <w:szCs w:val="24"/>
            </w:rPr>
            <w:delText xml:space="preserve">  </w:delText>
          </w:r>
        </w:del>
      </w:ins>
    </w:p>
    <w:p w:rsidR="007F3795" w:rsidRPr="008A13E6" w:rsidRDefault="007F3795" w:rsidP="007F3795">
      <w:pPr>
        <w:pStyle w:val="ListParagraph"/>
        <w:contextualSpacing w:val="0"/>
        <w:rPr>
          <w:rFonts w:ascii="Times" w:hAnsi="Times" w:cs="Times"/>
        </w:rPr>
      </w:pPr>
      <w:r w:rsidRPr="008A13E6">
        <w:rPr>
          <w:rFonts w:ascii="Times" w:hAnsi="Times" w:cs="Times"/>
        </w:rPr>
        <w:t>Users will need to have an account</w:t>
      </w:r>
      <w:ins w:id="127" w:author="Gregg" w:date="2013-06-25T17:19:00Z">
        <w:r w:rsidR="007D25FA">
          <w:rPr>
            <w:rFonts w:ascii="Times" w:hAnsi="Times" w:cs="Times"/>
          </w:rPr>
          <w:t>,</w:t>
        </w:r>
      </w:ins>
      <w:r w:rsidRPr="008A13E6">
        <w:rPr>
          <w:rFonts w:ascii="Times" w:hAnsi="Times" w:cs="Times"/>
        </w:rPr>
        <w:t xml:space="preserve"> and be logged in.  Users will need to click the “</w:t>
      </w:r>
      <w:ins w:id="128" w:author="Gregg" w:date="2013-06-25T17:09:00Z">
        <w:r w:rsidR="00D57747">
          <w:rPr>
            <w:rFonts w:ascii="Times" w:hAnsi="Times" w:cs="Times"/>
          </w:rPr>
          <w:t>Details</w:t>
        </w:r>
      </w:ins>
      <w:del w:id="129" w:author="Gregg" w:date="2013-06-25T17:09:00Z">
        <w:r w:rsidRPr="008A13E6" w:rsidDel="00D57747">
          <w:rPr>
            <w:rFonts w:ascii="Times" w:hAnsi="Times" w:cs="Times"/>
          </w:rPr>
          <w:delText>edit batch</w:delText>
        </w:r>
      </w:del>
      <w:r w:rsidRPr="008A13E6">
        <w:rPr>
          <w:rFonts w:ascii="Times" w:hAnsi="Times" w:cs="Times"/>
        </w:rPr>
        <w:t xml:space="preserve">” </w:t>
      </w:r>
      <w:ins w:id="130" w:author="Gregg" w:date="2013-06-25T17:08:00Z">
        <w:r w:rsidR="00D57747">
          <w:rPr>
            <w:rFonts w:ascii="Times" w:hAnsi="Times" w:cs="Times"/>
          </w:rPr>
          <w:t>button/link</w:t>
        </w:r>
      </w:ins>
      <w:del w:id="131" w:author="Gregg" w:date="2013-06-25T17:08:00Z">
        <w:r w:rsidRPr="008A13E6" w:rsidDel="00D57747">
          <w:rPr>
            <w:rFonts w:ascii="Times" w:hAnsi="Times" w:cs="Times"/>
          </w:rPr>
          <w:delText xml:space="preserve">link </w:delText>
        </w:r>
      </w:del>
      <w:ins w:id="132" w:author="Gregg" w:date="2013-06-25T17:09:00Z">
        <w:r w:rsidR="00D57747">
          <w:rPr>
            <w:rFonts w:ascii="Times" w:hAnsi="Times" w:cs="Times"/>
          </w:rPr>
          <w:t xml:space="preserve"> </w:t>
        </w:r>
      </w:ins>
      <w:r w:rsidRPr="008A13E6">
        <w:rPr>
          <w:rFonts w:ascii="Times" w:hAnsi="Times" w:cs="Times"/>
        </w:rPr>
        <w:t>for an existing batch.  Users can then click the “add note</w:t>
      </w:r>
      <w:del w:id="133" w:author="Gregg" w:date="2013-06-25T17:09:00Z">
        <w:r w:rsidRPr="008A13E6" w:rsidDel="00D57747">
          <w:rPr>
            <w:rFonts w:ascii="Times" w:hAnsi="Times" w:cs="Times"/>
          </w:rPr>
          <w:delText>s</w:delText>
        </w:r>
      </w:del>
      <w:r w:rsidRPr="008A13E6">
        <w:rPr>
          <w:rFonts w:ascii="Times" w:hAnsi="Times" w:cs="Times"/>
        </w:rPr>
        <w:t>” link to add a note to 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#14 – User can delete notes</w:t>
      </w:r>
      <w:ins w:id="134" w:author="Gregg" w:date="2013-07-06T23:37:00Z">
        <w:r w:rsidR="00DA1D3C">
          <w:rPr>
            <w:rFonts w:ascii="Times" w:hAnsi="Times" w:cs="Times"/>
            <w:sz w:val="24"/>
            <w:szCs w:val="24"/>
          </w:rPr>
          <w:t xml:space="preserve"> about a batch</w:t>
        </w:r>
      </w:ins>
      <w:ins w:id="135" w:author="Gregg" w:date="2013-06-25T17:09: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w:t>
        </w:r>
        <w:r w:rsidR="00D57747">
          <w:rPr>
            <w:rFonts w:ascii="Times" w:hAnsi="Times" w:cs="Times"/>
            <w:color w:val="FF0000"/>
          </w:rPr>
          <w:t>12</w:t>
        </w:r>
      </w:ins>
      <w:ins w:id="136" w:author="Dave" w:date="2013-06-25T13:45:00Z">
        <w:del w:id="137" w:author="Gregg" w:date="2013-06-25T17:09:00Z">
          <w:r w:rsidR="0010214B" w:rsidDel="00D57747">
            <w:rPr>
              <w:rFonts w:ascii="Times" w:hAnsi="Times" w:cs="Times"/>
              <w:sz w:val="24"/>
              <w:szCs w:val="24"/>
            </w:rPr>
            <w:delText xml:space="preserve">  </w:delText>
          </w:r>
        </w:del>
      </w:ins>
    </w:p>
    <w:p w:rsidR="007F3795" w:rsidRPr="008A13E6" w:rsidRDefault="007F3795" w:rsidP="007F3795">
      <w:pPr>
        <w:ind w:left="720"/>
        <w:rPr>
          <w:rFonts w:ascii="Times" w:hAnsi="Times" w:cs="Times"/>
        </w:rPr>
      </w:pPr>
      <w:r w:rsidRPr="008A13E6">
        <w:rPr>
          <w:rFonts w:ascii="Times" w:hAnsi="Times" w:cs="Times"/>
        </w:rPr>
        <w:t>Users will need to have an account</w:t>
      </w:r>
      <w:ins w:id="138" w:author="Gregg" w:date="2013-06-25T17:19:00Z">
        <w:r w:rsidR="007D25FA">
          <w:rPr>
            <w:rFonts w:ascii="Times" w:hAnsi="Times" w:cs="Times"/>
          </w:rPr>
          <w:t>,</w:t>
        </w:r>
      </w:ins>
      <w:r w:rsidRPr="008A13E6">
        <w:rPr>
          <w:rFonts w:ascii="Times" w:hAnsi="Times" w:cs="Times"/>
        </w:rPr>
        <w:t xml:space="preserve"> and be logged in.  Users will need to click the “edit batch” link for an existing batch.  Users can then click the “delete notes” link to delete a note </w:t>
      </w:r>
      <w:del w:id="139" w:author="Gregg" w:date="2013-07-06T23:37:00Z">
        <w:r w:rsidRPr="008A13E6" w:rsidDel="00DA1D3C">
          <w:rPr>
            <w:rFonts w:ascii="Times" w:hAnsi="Times" w:cs="Times"/>
          </w:rPr>
          <w:delText xml:space="preserve">to </w:delText>
        </w:r>
      </w:del>
      <w:ins w:id="140" w:author="Gregg" w:date="2013-07-06T23:37:00Z">
        <w:r w:rsidR="00DA1D3C">
          <w:rPr>
            <w:rFonts w:ascii="Times" w:hAnsi="Times" w:cs="Times"/>
          </w:rPr>
          <w:t>for</w:t>
        </w:r>
        <w:r w:rsidR="00DA1D3C" w:rsidRPr="008A13E6">
          <w:rPr>
            <w:rFonts w:ascii="Times" w:hAnsi="Times" w:cs="Times"/>
          </w:rPr>
          <w:t xml:space="preserve"> </w:t>
        </w:r>
      </w:ins>
      <w:r w:rsidRPr="008A13E6">
        <w:rPr>
          <w:rFonts w:ascii="Times" w:hAnsi="Times" w:cs="Times"/>
        </w:rPr>
        <w:t>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#15 – User can view all their batches</w:t>
      </w:r>
      <w:ins w:id="141" w:author="Gregg" w:date="2013-06-25T17:09:00Z">
        <w:r w:rsidR="00D57747">
          <w:rPr>
            <w:rFonts w:ascii="Times" w:hAnsi="Times" w:cs="Times"/>
            <w:color w:val="FF0000"/>
          </w:rPr>
          <w:t xml:space="preserve">  BAT</w:t>
        </w:r>
        <w:r w:rsidR="00D57747" w:rsidRPr="001D5A25">
          <w:rPr>
            <w:rFonts w:ascii="Times" w:hAnsi="Times" w:cs="Times"/>
            <w:color w:val="FF0000"/>
          </w:rPr>
          <w:t xml:space="preserve"> 0</w:t>
        </w:r>
        <w:r w:rsidR="00D57747">
          <w:rPr>
            <w:rFonts w:ascii="Times" w:hAnsi="Times" w:cs="Times"/>
            <w:color w:val="FF0000"/>
          </w:rPr>
          <w:t>4</w:t>
        </w:r>
      </w:ins>
    </w:p>
    <w:p w:rsidR="007F3795" w:rsidRPr="008A13E6" w:rsidRDefault="007F3795" w:rsidP="00AD052D">
      <w:pPr>
        <w:ind w:left="720"/>
        <w:rPr>
          <w:rFonts w:ascii="Times" w:hAnsi="Times" w:cs="Times"/>
        </w:rPr>
      </w:pPr>
      <w:r w:rsidRPr="008A13E6">
        <w:rPr>
          <w:rFonts w:ascii="Times" w:hAnsi="Times" w:cs="Times"/>
        </w:rPr>
        <w:lastRenderedPageBreak/>
        <w:t>Users will need to have an account</w:t>
      </w:r>
      <w:ins w:id="142" w:author="Gregg" w:date="2013-06-25T17:19:00Z">
        <w:r w:rsidR="007D25FA">
          <w:rPr>
            <w:rFonts w:ascii="Times" w:hAnsi="Times" w:cs="Times"/>
          </w:rPr>
          <w:t>,</w:t>
        </w:r>
      </w:ins>
      <w:r w:rsidRPr="008A13E6">
        <w:rPr>
          <w:rFonts w:ascii="Times" w:hAnsi="Times" w:cs="Times"/>
        </w:rPr>
        <w:t xml:space="preserve"> and be logged in.  Users can then select the “</w:t>
      </w:r>
      <w:del w:id="143" w:author="Gregg" w:date="2013-06-25T17:10:00Z">
        <w:r w:rsidRPr="008A13E6" w:rsidDel="00D57747">
          <w:rPr>
            <w:rFonts w:ascii="Times" w:hAnsi="Times" w:cs="Times"/>
          </w:rPr>
          <w:delText>view all b</w:delText>
        </w:r>
      </w:del>
      <w:ins w:id="144" w:author="Gregg" w:date="2013-06-25T17:10:00Z">
        <w:r w:rsidR="00D57747">
          <w:rPr>
            <w:rFonts w:ascii="Times" w:hAnsi="Times" w:cs="Times"/>
          </w:rPr>
          <w:t>B</w:t>
        </w:r>
      </w:ins>
      <w:r w:rsidRPr="008A13E6">
        <w:rPr>
          <w:rFonts w:ascii="Times" w:hAnsi="Times" w:cs="Times"/>
        </w:rPr>
        <w:t xml:space="preserve">atches” </w:t>
      </w:r>
      <w:ins w:id="145" w:author="Gregg" w:date="2013-06-25T17:08:00Z">
        <w:r w:rsidR="00D57747">
          <w:rPr>
            <w:rFonts w:ascii="Times" w:hAnsi="Times" w:cs="Times"/>
          </w:rPr>
          <w:t>button/link</w:t>
        </w:r>
      </w:ins>
      <w:ins w:id="146" w:author="Gregg" w:date="2013-06-25T17:10:00Z">
        <w:r w:rsidR="00D57747">
          <w:rPr>
            <w:rFonts w:ascii="Times" w:hAnsi="Times" w:cs="Times"/>
          </w:rPr>
          <w:t xml:space="preserve"> </w:t>
        </w:r>
      </w:ins>
      <w:del w:id="147" w:author="Gregg" w:date="2013-06-25T17:08:00Z">
        <w:r w:rsidRPr="008A13E6" w:rsidDel="00D57747">
          <w:rPr>
            <w:rFonts w:ascii="Times" w:hAnsi="Times" w:cs="Times"/>
          </w:rPr>
          <w:delText xml:space="preserve">link </w:delText>
        </w:r>
      </w:del>
      <w:r w:rsidRPr="008A13E6">
        <w:rPr>
          <w:rFonts w:ascii="Times" w:hAnsi="Times" w:cs="Times"/>
        </w:rPr>
        <w:t xml:space="preserve">to view a list of the following information for all </w:t>
      </w:r>
      <w:ins w:id="148" w:author="Gregg" w:date="2013-06-25T17:10:00Z">
        <w:r w:rsidR="00D57747">
          <w:rPr>
            <w:rFonts w:ascii="Times" w:hAnsi="Times" w:cs="Times"/>
          </w:rPr>
          <w:t xml:space="preserve">their </w:t>
        </w:r>
      </w:ins>
      <w:r w:rsidRPr="008A13E6">
        <w:rPr>
          <w:rFonts w:ascii="Times" w:hAnsi="Times" w:cs="Times"/>
        </w:rPr>
        <w:t>saved batches:</w:t>
      </w:r>
    </w:p>
    <w:p w:rsidR="007F3795" w:rsidRPr="008A13E6" w:rsidRDefault="007F3795" w:rsidP="007F3795">
      <w:pPr>
        <w:numPr>
          <w:ilvl w:val="1"/>
          <w:numId w:val="27"/>
        </w:numPr>
        <w:spacing w:after="0" w:line="240" w:lineRule="auto"/>
        <w:rPr>
          <w:rFonts w:ascii="Times" w:hAnsi="Times" w:cs="Times"/>
        </w:rPr>
      </w:pPr>
      <w:r w:rsidRPr="008A13E6">
        <w:rPr>
          <w:rFonts w:ascii="Times" w:hAnsi="Times" w:cs="Times"/>
        </w:rPr>
        <w:t>Date batch was entered</w:t>
      </w:r>
    </w:p>
    <w:p w:rsidR="007F3795" w:rsidRPr="008A13E6" w:rsidRDefault="007F3795" w:rsidP="007F3795">
      <w:pPr>
        <w:numPr>
          <w:ilvl w:val="1"/>
          <w:numId w:val="27"/>
        </w:numPr>
        <w:spacing w:after="0" w:line="240" w:lineRule="auto"/>
        <w:rPr>
          <w:rFonts w:ascii="Times" w:hAnsi="Times" w:cs="Times"/>
        </w:rPr>
      </w:pPr>
      <w:del w:id="149" w:author="Gregg" w:date="2013-06-25T17:10:00Z">
        <w:r w:rsidRPr="008A13E6" w:rsidDel="00D57747">
          <w:rPr>
            <w:rFonts w:ascii="Times" w:hAnsi="Times" w:cs="Times"/>
          </w:rPr>
          <w:delText xml:space="preserve">batch </w:delText>
        </w:r>
      </w:del>
      <w:ins w:id="150" w:author="Gregg" w:date="2013-06-25T17:10:00Z">
        <w:r w:rsidR="00D57747">
          <w:rPr>
            <w:rFonts w:ascii="Times" w:hAnsi="Times" w:cs="Times"/>
          </w:rPr>
          <w:t>B</w:t>
        </w:r>
        <w:r w:rsidR="00D57747" w:rsidRPr="008A13E6">
          <w:rPr>
            <w:rFonts w:ascii="Times" w:hAnsi="Times" w:cs="Times"/>
          </w:rPr>
          <w:t xml:space="preserve">atch </w:t>
        </w:r>
      </w:ins>
      <w:r w:rsidRPr="008A13E6">
        <w:rPr>
          <w:rFonts w:ascii="Times" w:hAnsi="Times" w:cs="Times"/>
        </w:rPr>
        <w:t>name</w:t>
      </w:r>
    </w:p>
    <w:p w:rsidR="007F3795" w:rsidRPr="008A13E6" w:rsidRDefault="007F3795" w:rsidP="007F3795">
      <w:pPr>
        <w:numPr>
          <w:ilvl w:val="1"/>
          <w:numId w:val="27"/>
        </w:numPr>
        <w:spacing w:after="0" w:line="240" w:lineRule="auto"/>
        <w:rPr>
          <w:rFonts w:ascii="Times" w:hAnsi="Times" w:cs="Times"/>
        </w:rPr>
      </w:pPr>
      <w:del w:id="151" w:author="Gregg" w:date="2013-06-25T17:11:00Z">
        <w:r w:rsidRPr="008A13E6" w:rsidDel="00E43679">
          <w:rPr>
            <w:rFonts w:ascii="Times" w:hAnsi="Times" w:cs="Times"/>
          </w:rPr>
          <w:delText xml:space="preserve">batch </w:delText>
        </w:r>
      </w:del>
      <w:ins w:id="152" w:author="Gregg" w:date="2013-06-25T17:11:00Z">
        <w:r w:rsidR="00E43679">
          <w:rPr>
            <w:rFonts w:ascii="Times" w:hAnsi="Times" w:cs="Times"/>
          </w:rPr>
          <w:t>B</w:t>
        </w:r>
        <w:r w:rsidR="00E43679" w:rsidRPr="008A13E6">
          <w:rPr>
            <w:rFonts w:ascii="Times" w:hAnsi="Times" w:cs="Times"/>
          </w:rPr>
          <w:t xml:space="preserve">atch </w:t>
        </w:r>
      </w:ins>
      <w:r w:rsidRPr="008A13E6">
        <w:rPr>
          <w:rFonts w:ascii="Times" w:hAnsi="Times" w:cs="Times"/>
        </w:rPr>
        <w:t>type (Beer, wine, etc…)</w:t>
      </w:r>
    </w:p>
    <w:p w:rsidR="007F3795" w:rsidRPr="008A13E6" w:rsidRDefault="007F3795" w:rsidP="007F3795">
      <w:pPr>
        <w:numPr>
          <w:ilvl w:val="1"/>
          <w:numId w:val="27"/>
        </w:numPr>
        <w:rPr>
          <w:rFonts w:ascii="Times" w:hAnsi="Times" w:cs="Times"/>
        </w:rPr>
      </w:pPr>
      <w:del w:id="153" w:author="Gregg" w:date="2013-06-25T17:11:00Z">
        <w:r w:rsidRPr="008A13E6" w:rsidDel="00E43679">
          <w:rPr>
            <w:rFonts w:ascii="Times" w:hAnsi="Times" w:cs="Times"/>
          </w:rPr>
          <w:delText xml:space="preserve">batch </w:delText>
        </w:r>
      </w:del>
      <w:ins w:id="154" w:author="Gregg" w:date="2013-06-25T17:11:00Z">
        <w:r w:rsidR="00E43679">
          <w:rPr>
            <w:rFonts w:ascii="Times" w:hAnsi="Times" w:cs="Times"/>
          </w:rPr>
          <w:t>B</w:t>
        </w:r>
        <w:r w:rsidR="00E43679" w:rsidRPr="008A13E6">
          <w:rPr>
            <w:rFonts w:ascii="Times" w:hAnsi="Times" w:cs="Times"/>
          </w:rPr>
          <w:t xml:space="preserve">atch </w:t>
        </w:r>
      </w:ins>
      <w:r w:rsidRPr="008A13E6">
        <w:rPr>
          <w:rFonts w:ascii="Times" w:hAnsi="Times" w:cs="Times"/>
        </w:rPr>
        <w:t>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#16 – User can enter bottled data</w:t>
      </w:r>
    </w:p>
    <w:p w:rsidR="007F3795" w:rsidRPr="008A13E6" w:rsidRDefault="007F3795" w:rsidP="007F3795">
      <w:pPr>
        <w:ind w:left="720"/>
        <w:rPr>
          <w:rFonts w:ascii="Times" w:hAnsi="Times" w:cs="Times"/>
        </w:rPr>
      </w:pPr>
      <w:r w:rsidRPr="008A13E6">
        <w:rPr>
          <w:rFonts w:ascii="Times" w:hAnsi="Times" w:cs="Times"/>
        </w:rPr>
        <w:t>When a bath has been completed, the user will create bottle information before adding it to their inventory</w:t>
      </w:r>
      <w:proofErr w:type="gramStart"/>
      <w:r w:rsidRPr="008A13E6">
        <w:rPr>
          <w:rFonts w:ascii="Times" w:hAnsi="Times" w:cs="Times"/>
        </w:rPr>
        <w:t xml:space="preserve">. </w:t>
      </w:r>
      <w:proofErr w:type="gramEnd"/>
      <w:r w:rsidRPr="008A13E6">
        <w:rPr>
          <w:rFonts w:ascii="Times" w:hAnsi="Times" w:cs="Times"/>
        </w:rPr>
        <w:t>This bottle data includes the number of bottles, volume of the bottle and bottling date</w:t>
      </w:r>
      <w:proofErr w:type="gramStart"/>
      <w:r w:rsidRPr="008A13E6">
        <w:rPr>
          <w:rFonts w:ascii="Times" w:hAnsi="Times" w:cs="Times"/>
        </w:rPr>
        <w:t xml:space="preserve">. </w:t>
      </w:r>
      <w:proofErr w:type="gramEnd"/>
      <w:r w:rsidRPr="008A13E6">
        <w:rPr>
          <w:rFonts w:ascii="Times" w:hAnsi="Times" w:cs="Times"/>
        </w:rPr>
        <w:t>The use can also set an alert to indicate when the bottles are ready for consumption.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#17 – User can delete bottle from inventory</w:t>
      </w:r>
    </w:p>
    <w:p w:rsidR="007F3795" w:rsidRPr="008A13E6" w:rsidRDefault="007F3795" w:rsidP="007F3795">
      <w:pPr>
        <w:ind w:left="720"/>
        <w:rPr>
          <w:rFonts w:ascii="Times" w:hAnsi="Times" w:cs="Times"/>
        </w:rPr>
      </w:pPr>
      <w:proofErr w:type="gramStart"/>
      <w:r w:rsidRPr="008A13E6">
        <w:rPr>
          <w:rFonts w:ascii="Times" w:hAnsi="Times" w:cs="Times"/>
        </w:rPr>
        <w:t xml:space="preserve">As </w:t>
      </w:r>
      <w:del w:id="155" w:author="Gregg" w:date="2013-06-25T17:19:00Z">
        <w:r w:rsidRPr="008A13E6" w:rsidDel="007D25FA">
          <w:rPr>
            <w:rFonts w:ascii="Times" w:hAnsi="Times" w:cs="Times"/>
          </w:rPr>
          <w:delText>a the</w:delText>
        </w:r>
      </w:del>
      <w:ins w:id="156" w:author="Gregg" w:date="2013-06-25T17:19:00Z">
        <w:r w:rsidR="007D25FA" w:rsidRPr="008A13E6">
          <w:rPr>
            <w:rFonts w:ascii="Times" w:hAnsi="Times" w:cs="Times"/>
          </w:rPr>
          <w:t>the</w:t>
        </w:r>
      </w:ins>
      <w:r w:rsidRPr="008A13E6">
        <w:rPr>
          <w:rFonts w:ascii="Times" w:hAnsi="Times" w:cs="Times"/>
        </w:rPr>
        <w:t xml:space="preserve"> user consumes </w:t>
      </w:r>
      <w:del w:id="157" w:author="Gregg" w:date="2013-06-25T17:19:00Z">
        <w:r w:rsidRPr="008A13E6" w:rsidDel="007D25FA">
          <w:rPr>
            <w:rFonts w:ascii="Times" w:hAnsi="Times" w:cs="Times"/>
          </w:rPr>
          <w:delText>bottles(</w:delText>
        </w:r>
      </w:del>
      <w:ins w:id="158" w:author="Gregg" w:date="2013-06-25T17:19:00Z">
        <w:r w:rsidR="007D25FA" w:rsidRPr="008A13E6">
          <w:rPr>
            <w:rFonts w:ascii="Times" w:hAnsi="Times" w:cs="Times"/>
          </w:rPr>
          <w:t>bottles (</w:t>
        </w:r>
      </w:ins>
      <w:r w:rsidRPr="008A13E6">
        <w:rPr>
          <w:rFonts w:ascii="Times" w:hAnsi="Times" w:cs="Times"/>
        </w:rPr>
        <w:t>or perhaps breaks them), they will need to remove them from their inventory</w:t>
      </w:r>
      <w:r w:rsidR="00AD052D" w:rsidRPr="008A13E6">
        <w:rPr>
          <w:rFonts w:ascii="Times" w:hAnsi="Times" w:cs="Times"/>
        </w:rPr>
        <w:t>.</w:t>
      </w:r>
      <w:proofErr w:type="gramEnd"/>
      <w:r w:rsidR="00AD052D" w:rsidRPr="008A13E6">
        <w:rPr>
          <w:rFonts w:ascii="Times" w:hAnsi="Times" w:cs="Times"/>
        </w:rPr>
        <w:t xml:space="preserve">  </w:t>
      </w:r>
      <w:r w:rsidRPr="008A13E6">
        <w:rPr>
          <w:rFonts w:ascii="Times" w:hAnsi="Times" w:cs="Times"/>
        </w:rPr>
        <w:t>They will simply select which bottle they consumed</w:t>
      </w:r>
      <w:r w:rsidR="00AD052D" w:rsidRPr="008A13E6">
        <w:rPr>
          <w:rFonts w:ascii="Times" w:hAnsi="Times" w:cs="Times"/>
        </w:rPr>
        <w:t xml:space="preserve">.  </w:t>
      </w:r>
      <w:r w:rsidRPr="008A13E6">
        <w:rPr>
          <w:rFonts w:ascii="Times" w:hAnsi="Times" w:cs="Times"/>
        </w:rPr>
        <w:t>The consumption date will be record.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#18 – Calculate alcohol percentage</w:t>
      </w:r>
      <w:r w:rsidR="00484D56">
        <w:rPr>
          <w:rFonts w:ascii="Times" w:hAnsi="Times" w:cs="Times"/>
          <w:sz w:val="24"/>
          <w:szCs w:val="24"/>
        </w:rPr>
        <w:t xml:space="preserve">  </w:t>
      </w:r>
      <w:ins w:id="159" w:author="Gregg" w:date="2013-07-14T18:19:00Z">
        <w:r w:rsidR="003267D0">
          <w:rPr>
            <w:rFonts w:ascii="Times" w:hAnsi="Times" w:cs="Times"/>
            <w:color w:val="FF0000"/>
          </w:rPr>
          <w:t>BAT</w:t>
        </w:r>
        <w:r w:rsidR="003267D0" w:rsidRPr="001D5A25">
          <w:rPr>
            <w:rFonts w:ascii="Times" w:hAnsi="Times" w:cs="Times"/>
            <w:color w:val="FF0000"/>
          </w:rPr>
          <w:t xml:space="preserve"> </w:t>
        </w:r>
        <w:r w:rsidR="003267D0">
          <w:rPr>
            <w:rFonts w:ascii="Times" w:hAnsi="Times" w:cs="Times"/>
            <w:color w:val="FF0000"/>
          </w:rPr>
          <w:t>16 – 19</w:t>
        </w:r>
      </w:ins>
    </w:p>
    <w:p w:rsidR="007F3795" w:rsidRPr="009055B6" w:rsidRDefault="007F3795" w:rsidP="007F3795">
      <w:pPr>
        <w:ind w:left="720"/>
        <w:rPr>
          <w:rFonts w:ascii="Times" w:hAnsi="Times" w:cs="Times"/>
        </w:rPr>
      </w:pPr>
      <w:r w:rsidRPr="009055B6">
        <w:rPr>
          <w:rFonts w:ascii="Times" w:hAnsi="Times" w:cs="Times"/>
        </w:rPr>
        <w:t>While working on a batch, the user may want to calculate the current alcohol by volume.  They will use their hydrometer to take a reading of the specific gravity and then add this measurement.  Based on the original gravity</w:t>
      </w:r>
      <w:ins w:id="160" w:author="Gregg" w:date="2013-07-14T12:03:00Z">
        <w:r w:rsidR="00111757">
          <w:rPr>
            <w:rFonts w:ascii="Times" w:hAnsi="Times" w:cs="Times"/>
          </w:rPr>
          <w:t xml:space="preserve"> (OG)</w:t>
        </w:r>
      </w:ins>
      <w:r w:rsidRPr="009055B6">
        <w:rPr>
          <w:rFonts w:ascii="Times" w:hAnsi="Times" w:cs="Times"/>
        </w:rPr>
        <w:t xml:space="preserve"> they input at the start of the batch, the ABV will be calculated and stored with the date.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bookmarkStart w:id="161" w:name="_GoBack"/>
      <w:r w:rsidRPr="002F638C">
        <w:rPr>
          <w:rFonts w:ascii="Times" w:hAnsi="Times" w:cs="Times"/>
          <w:sz w:val="24"/>
          <w:szCs w:val="24"/>
        </w:rPr>
        <w:t>Use Case #19 – Calculate sulfites in wine</w:t>
      </w:r>
    </w:p>
    <w:p w:rsidR="007F3795" w:rsidRPr="009055B6" w:rsidRDefault="007F3795" w:rsidP="007F3795">
      <w:pPr>
        <w:ind w:left="720"/>
        <w:rPr>
          <w:rFonts w:ascii="Times" w:hAnsi="Times" w:cs="Times"/>
        </w:rPr>
      </w:pPr>
      <w:r w:rsidRPr="009055B6">
        <w:rPr>
          <w:rFonts w:ascii="Times" w:hAnsi="Times" w:cs="Times"/>
        </w:rPr>
        <w:t xml:space="preserve">While working on a batch, the user may want to update the </w:t>
      </w:r>
      <w:del w:id="162" w:author="Gregg" w:date="2013-06-25T17:19:00Z">
        <w:r w:rsidRPr="009055B6" w:rsidDel="007D25FA">
          <w:rPr>
            <w:rFonts w:ascii="Times" w:hAnsi="Times" w:cs="Times"/>
          </w:rPr>
          <w:delText>sulfite(</w:delText>
        </w:r>
      </w:del>
      <w:ins w:id="163" w:author="Gregg" w:date="2013-06-25T17:19:00Z">
        <w:r w:rsidR="007D25FA" w:rsidRPr="009055B6">
          <w:rPr>
            <w:rFonts w:ascii="Times" w:hAnsi="Times" w:cs="Times"/>
          </w:rPr>
          <w:t>sulfite (</w:t>
        </w:r>
      </w:ins>
      <w:r w:rsidRPr="009055B6">
        <w:rPr>
          <w:rFonts w:ascii="Times" w:hAnsi="Times" w:cs="Times"/>
        </w:rPr>
        <w:t>SO2) information for the batch</w:t>
      </w:r>
      <w:r w:rsidR="00AD052D" w:rsidRPr="009055B6">
        <w:rPr>
          <w:rFonts w:ascii="Times" w:hAnsi="Times" w:cs="Times"/>
        </w:rPr>
        <w:t xml:space="preserve">.  </w:t>
      </w:r>
      <w:r w:rsidRPr="009055B6">
        <w:rPr>
          <w:rFonts w:ascii="Times" w:hAnsi="Times" w:cs="Times"/>
        </w:rPr>
        <w:t>They will take a sulfite reading using measurement equipment and enter the read</w:t>
      </w:r>
      <w:ins w:id="164" w:author="Gregg" w:date="2013-06-25T17:19:00Z">
        <w:r w:rsidR="007D25FA">
          <w:rPr>
            <w:rFonts w:ascii="Times" w:hAnsi="Times" w:cs="Times"/>
          </w:rPr>
          <w:t>ing</w:t>
        </w:r>
      </w:ins>
      <w:r w:rsidRPr="009055B6">
        <w:rPr>
          <w:rFonts w:ascii="Times" w:hAnsi="Times" w:cs="Times"/>
        </w:rPr>
        <w:t xml:space="preserve"> into the</w:t>
      </w:r>
      <w:del w:id="165" w:author="Gregg" w:date="2013-06-25T17:20:00Z">
        <w:r w:rsidRPr="009055B6" w:rsidDel="007D25FA">
          <w:rPr>
            <w:rFonts w:ascii="Times" w:hAnsi="Times" w:cs="Times"/>
          </w:rPr>
          <w:delText>y</w:delText>
        </w:r>
      </w:del>
      <w:r w:rsidRPr="009055B6">
        <w:rPr>
          <w:rFonts w:ascii="Times" w:hAnsi="Times" w:cs="Times"/>
        </w:rPr>
        <w:t xml:space="preserve"> system</w:t>
      </w:r>
      <w:r w:rsidR="00AD052D" w:rsidRPr="009055B6">
        <w:rPr>
          <w:rFonts w:ascii="Times" w:hAnsi="Times" w:cs="Times"/>
        </w:rPr>
        <w:t xml:space="preserve">.  </w:t>
      </w:r>
      <w:r w:rsidRPr="009055B6">
        <w:rPr>
          <w:rFonts w:ascii="Times" w:hAnsi="Times" w:cs="Times"/>
        </w:rPr>
        <w:t>The reading will be time stamped.</w:t>
      </w:r>
    </w:p>
    <w:bookmarkEnd w:id="161"/>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#20 – </w:t>
      </w:r>
      <w:del w:id="166" w:author="Gregg" w:date="2013-07-14T17:30:00Z">
        <w:r w:rsidRPr="002F638C" w:rsidDel="00C80A0D">
          <w:rPr>
            <w:rFonts w:ascii="Times" w:hAnsi="Times" w:cs="Times"/>
            <w:sz w:val="24"/>
            <w:szCs w:val="24"/>
          </w:rPr>
          <w:delText xml:space="preserve">Calculate </w:delText>
        </w:r>
      </w:del>
      <w:del w:id="167" w:author="Gregg" w:date="2013-07-14T17:17:00Z">
        <w:r w:rsidRPr="002F638C" w:rsidDel="0016076C">
          <w:rPr>
            <w:rFonts w:ascii="Times" w:hAnsi="Times" w:cs="Times"/>
            <w:sz w:val="24"/>
            <w:szCs w:val="24"/>
          </w:rPr>
          <w:delText>specific gravity</w:delText>
        </w:r>
      </w:del>
      <w:del w:id="168" w:author="Gregg" w:date="2013-07-14T17:30:00Z">
        <w:r w:rsidRPr="002F638C" w:rsidDel="00C80A0D">
          <w:rPr>
            <w:rFonts w:ascii="Times" w:hAnsi="Times" w:cs="Times"/>
            <w:sz w:val="24"/>
            <w:szCs w:val="24"/>
          </w:rPr>
          <w:delText xml:space="preserve"> based on temperature</w:delText>
        </w:r>
      </w:del>
      <w:ins w:id="169" w:author="Gregg" w:date="2013-07-14T17:34:00Z">
        <w:r w:rsidR="00C80A0D">
          <w:rPr>
            <w:rFonts w:ascii="Times" w:hAnsi="Times" w:cs="Times"/>
            <w:sz w:val="24"/>
            <w:szCs w:val="24"/>
          </w:rPr>
          <w:t>User can enter</w:t>
        </w:r>
      </w:ins>
      <w:ins w:id="170" w:author="Gregg" w:date="2013-07-14T17:30:00Z">
        <w:r w:rsidR="00C80A0D">
          <w:rPr>
            <w:rFonts w:ascii="Times" w:hAnsi="Times" w:cs="Times"/>
            <w:sz w:val="24"/>
            <w:szCs w:val="24"/>
          </w:rPr>
          <w:t xml:space="preserve"> measurements </w:t>
        </w:r>
      </w:ins>
      <w:ins w:id="171" w:author="Gregg" w:date="2013-07-14T17:34:00Z">
        <w:r w:rsidR="00C80A0D">
          <w:rPr>
            <w:rFonts w:ascii="Times" w:hAnsi="Times" w:cs="Times"/>
            <w:sz w:val="24"/>
            <w:szCs w:val="24"/>
          </w:rPr>
          <w:t>for</w:t>
        </w:r>
      </w:ins>
      <w:ins w:id="172" w:author="Gregg" w:date="2013-07-14T17:32:00Z">
        <w:r w:rsidR="00C80A0D">
          <w:rPr>
            <w:rFonts w:ascii="Times" w:hAnsi="Times" w:cs="Times"/>
            <w:sz w:val="24"/>
            <w:szCs w:val="24"/>
          </w:rPr>
          <w:t xml:space="preserve"> a batch </w:t>
        </w:r>
      </w:ins>
      <w:ins w:id="173" w:author="Gregg" w:date="2013-07-14T17:30:00Z">
        <w:r w:rsidR="00C80A0D">
          <w:rPr>
            <w:rFonts w:ascii="Times" w:hAnsi="Times" w:cs="Times"/>
            <w:sz w:val="24"/>
            <w:szCs w:val="24"/>
          </w:rPr>
          <w:t>such as SG, acidity, etc.</w:t>
        </w:r>
      </w:ins>
      <w:ins w:id="174" w:author="Gregg" w:date="2013-07-14T18:19:00Z">
        <w:r w:rsidR="003267D0">
          <w:rPr>
            <w:rFonts w:ascii="Times" w:hAnsi="Times" w:cs="Times"/>
            <w:sz w:val="24"/>
            <w:szCs w:val="24"/>
          </w:rPr>
          <w:t xml:space="preserve">  BAT 15</w:t>
        </w:r>
      </w:ins>
    </w:p>
    <w:p w:rsidR="007F3795" w:rsidRPr="009055B6" w:rsidRDefault="007F3795" w:rsidP="007F3795">
      <w:pPr>
        <w:ind w:left="720"/>
        <w:rPr>
          <w:rFonts w:ascii="Times" w:hAnsi="Times" w:cs="Times"/>
        </w:rPr>
      </w:pPr>
      <w:del w:id="175" w:author="Gregg" w:date="2013-07-14T17:35:00Z">
        <w:r w:rsidRPr="009055B6" w:rsidDel="00AC5C8F">
          <w:rPr>
            <w:rFonts w:ascii="Times" w:hAnsi="Times" w:cs="Times"/>
          </w:rPr>
          <w:delText>While updating a batch, the user may take a specific gravity reading and need to adjust it based on temperature of the batch. They will enter the reading from their hydrometer and also the temperature of the batch. The system will then adjust the reading based on the temperature and store the adjusted value with a timestamp.</w:delText>
        </w:r>
      </w:del>
      <w:ins w:id="176" w:author="Gregg" w:date="2013-07-14T17:35:00Z">
        <w:r w:rsidR="00AC5C8F">
          <w:rPr>
            <w:rFonts w:ascii="Times" w:hAnsi="Times" w:cs="Times"/>
          </w:rPr>
          <w:t xml:space="preserve">The user will navigate to the recorded batch and then choose add a measurement. </w:t>
        </w:r>
      </w:ins>
      <w:ins w:id="177" w:author="Gregg" w:date="2013-07-14T17:36:00Z">
        <w:r w:rsidR="00AC5C8F">
          <w:rPr>
            <w:rFonts w:ascii="Times" w:hAnsi="Times" w:cs="Times"/>
          </w:rPr>
          <w:t xml:space="preserve"> </w:t>
        </w:r>
      </w:ins>
      <w:ins w:id="178" w:author="Gregg" w:date="2013-07-14T17:38:00Z">
        <w:r w:rsidR="00AC5C8F">
          <w:rPr>
            <w:rFonts w:ascii="Times" w:hAnsi="Times" w:cs="Times"/>
          </w:rPr>
          <w:t xml:space="preserve">The user can add </w:t>
        </w:r>
      </w:ins>
      <w:ins w:id="179" w:author="Gregg" w:date="2013-07-14T17:39:00Z">
        <w:r w:rsidR="00AC5C8F">
          <w:rPr>
            <w:rFonts w:ascii="Times" w:hAnsi="Times" w:cs="Times"/>
          </w:rPr>
          <w:t>measurements</w:t>
        </w:r>
      </w:ins>
      <w:ins w:id="180" w:author="Gregg" w:date="2013-07-14T17:38:00Z">
        <w:r w:rsidR="00AC5C8F">
          <w:rPr>
            <w:rFonts w:ascii="Times" w:hAnsi="Times" w:cs="Times"/>
          </w:rPr>
          <w:t xml:space="preserve"> such as SG and acidity. </w:t>
        </w:r>
      </w:ins>
      <w:ins w:id="181" w:author="Gregg" w:date="2013-07-14T17:39:00Z">
        <w:r w:rsidR="00AC5C8F">
          <w:rPr>
            <w:rFonts w:ascii="Times" w:hAnsi="Times" w:cs="Times"/>
          </w:rPr>
          <w:t xml:space="preserve"> </w:t>
        </w:r>
      </w:ins>
      <w:ins w:id="182" w:author="Gregg" w:date="2013-07-14T17:36:00Z">
        <w:r w:rsidR="00AC5C8F">
          <w:rPr>
            <w:rFonts w:ascii="Times" w:hAnsi="Times" w:cs="Times"/>
          </w:rPr>
          <w:t>The system will record the measurement with a time stamp.</w:t>
        </w:r>
      </w:ins>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#21 – Update a batch with new measurements and reading, SG, acidity, etc.</w:t>
      </w:r>
    </w:p>
    <w:p w:rsidR="007F3795" w:rsidRPr="009055B6" w:rsidRDefault="007F3795" w:rsidP="007F3795">
      <w:pPr>
        <w:ind w:left="720"/>
        <w:rPr>
          <w:rFonts w:ascii="Times" w:hAnsi="Times" w:cs="Times"/>
        </w:rPr>
      </w:pPr>
      <w:r w:rsidRPr="009055B6">
        <w:rPr>
          <w:rFonts w:ascii="Times" w:hAnsi="Times" w:cs="Times"/>
        </w:rPr>
        <w:t>The user has taken new measurements and wants to add them to their batch</w:t>
      </w:r>
      <w:r w:rsidR="0072529C" w:rsidRPr="009055B6">
        <w:rPr>
          <w:rFonts w:ascii="Times" w:hAnsi="Times" w:cs="Times"/>
        </w:rPr>
        <w:t xml:space="preserve">.  </w:t>
      </w:r>
      <w:r w:rsidRPr="009055B6">
        <w:rPr>
          <w:rFonts w:ascii="Times" w:hAnsi="Times" w:cs="Times"/>
        </w:rPr>
        <w:t>They will select the batch in the system and then choose update</w:t>
      </w:r>
      <w:r w:rsidR="0072529C" w:rsidRPr="009055B6">
        <w:rPr>
          <w:rFonts w:ascii="Times" w:hAnsi="Times" w:cs="Times"/>
        </w:rPr>
        <w:t xml:space="preserve">.  </w:t>
      </w:r>
      <w:r w:rsidRPr="009055B6">
        <w:rPr>
          <w:rFonts w:ascii="Times" w:hAnsi="Times" w:cs="Times"/>
        </w:rPr>
        <w:t>From here, they will choose to add a measurement</w:t>
      </w:r>
      <w:proofErr w:type="gramStart"/>
      <w:r w:rsidRPr="009055B6">
        <w:rPr>
          <w:rFonts w:ascii="Times" w:hAnsi="Times" w:cs="Times"/>
        </w:rPr>
        <w:t xml:space="preserve">. </w:t>
      </w:r>
      <w:proofErr w:type="gramEnd"/>
      <w:r w:rsidRPr="009055B6">
        <w:rPr>
          <w:rFonts w:ascii="Times" w:hAnsi="Times" w:cs="Times"/>
        </w:rPr>
        <w:lastRenderedPageBreak/>
        <w:t>They will select the type of measurement and enter the value</w:t>
      </w:r>
      <w:r w:rsidR="0072529C" w:rsidRPr="009055B6">
        <w:rPr>
          <w:rFonts w:ascii="Times" w:hAnsi="Times" w:cs="Times"/>
        </w:rPr>
        <w:t xml:space="preserve">.  </w:t>
      </w:r>
      <w:r w:rsidRPr="009055B6">
        <w:rPr>
          <w:rFonts w:ascii="Times" w:hAnsi="Times" w:cs="Times"/>
        </w:rPr>
        <w:t>The system will record the measurement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#22 – View trends of measurements over time, </w:t>
      </w:r>
      <w:proofErr w:type="gramStart"/>
      <w:r w:rsidRPr="002F638C">
        <w:rPr>
          <w:rFonts w:ascii="Times" w:hAnsi="Times" w:cs="Times"/>
          <w:sz w:val="24"/>
          <w:szCs w:val="24"/>
        </w:rPr>
        <w:t>ex:</w:t>
      </w:r>
      <w:proofErr w:type="gramEnd"/>
      <w:r w:rsidRPr="002F638C">
        <w:rPr>
          <w:rFonts w:ascii="Times" w:hAnsi="Times" w:cs="Times"/>
          <w:sz w:val="24"/>
          <w:szCs w:val="24"/>
        </w:rPr>
        <w:t xml:space="preserve"> how is acidity changing?</w:t>
      </w:r>
      <w:ins w:id="183" w:author="Gregg" w:date="2013-07-14T18:19:00Z">
        <w:r w:rsidR="003267D0">
          <w:rPr>
            <w:rFonts w:ascii="Times" w:hAnsi="Times" w:cs="Times"/>
            <w:sz w:val="24"/>
            <w:szCs w:val="24"/>
          </w:rPr>
          <w:t xml:space="preserve">  BAT 20</w:t>
        </w:r>
      </w:ins>
    </w:p>
    <w:p w:rsidR="007F3795" w:rsidRPr="009055B6" w:rsidRDefault="007F3795" w:rsidP="007F3795">
      <w:pPr>
        <w:ind w:left="720"/>
        <w:rPr>
          <w:rFonts w:ascii="Times" w:hAnsi="Times" w:cs="Times"/>
        </w:rPr>
      </w:pPr>
      <w:r w:rsidRPr="009055B6">
        <w:rPr>
          <w:rFonts w:ascii="Times" w:hAnsi="Times" w:cs="Times"/>
        </w:rPr>
        <w:t>The user may want to see how various measurements have been changing over time</w:t>
      </w:r>
      <w:r w:rsidR="0072529C" w:rsidRPr="009055B6">
        <w:rPr>
          <w:rFonts w:ascii="Times" w:hAnsi="Times" w:cs="Times"/>
        </w:rPr>
        <w:t xml:space="preserve">.  </w:t>
      </w:r>
      <w:r w:rsidRPr="009055B6">
        <w:rPr>
          <w:rFonts w:ascii="Times" w:hAnsi="Times" w:cs="Times"/>
        </w:rPr>
        <w:t>They will select a batch and then select view</w:t>
      </w:r>
      <w:r w:rsidR="0072529C" w:rsidRPr="009055B6">
        <w:rPr>
          <w:rFonts w:ascii="Times" w:hAnsi="Times" w:cs="Times"/>
        </w:rPr>
        <w:t xml:space="preserve">.  </w:t>
      </w:r>
      <w:r w:rsidRPr="009055B6">
        <w:rPr>
          <w:rFonts w:ascii="Times" w:hAnsi="Times" w:cs="Times"/>
        </w:rPr>
        <w:t>From here, they will choose measurements and will be shown a table or graph of how the measurements have been changing over time</w:t>
      </w:r>
      <w:r w:rsidR="0072529C" w:rsidRPr="009055B6">
        <w:rPr>
          <w:rFonts w:ascii="Times" w:hAnsi="Times" w:cs="Times"/>
        </w:rPr>
        <w:t xml:space="preserve">.  </w:t>
      </w:r>
      <w:r w:rsidRPr="009055B6">
        <w:rPr>
          <w:rFonts w:ascii="Times" w:hAnsi="Times" w:cs="Times"/>
        </w:rPr>
        <w:t>This will allow them to see how the batch is progressing and spot any negative trends.</w:t>
      </w:r>
    </w:p>
    <w:p w:rsidR="007F3795" w:rsidRPr="002F638C" w:rsidRDefault="007F3795" w:rsidP="00AD052D">
      <w:pPr>
        <w:pStyle w:val="ListParagraph"/>
        <w:numPr>
          <w:ilvl w:val="0"/>
          <w:numId w:val="30"/>
        </w:numPr>
        <w:spacing w:line="240" w:lineRule="auto"/>
        <w:ind w:hanging="720"/>
        <w:contextualSpacing w:val="0"/>
        <w:rPr>
          <w:rFonts w:ascii="Times" w:hAnsi="Times" w:cs="Times"/>
          <w:sz w:val="24"/>
          <w:szCs w:val="24"/>
        </w:rPr>
      </w:pPr>
      <w:r w:rsidRPr="002F638C">
        <w:rPr>
          <w:rFonts w:ascii="Times" w:hAnsi="Times" w:cs="Times"/>
          <w:sz w:val="24"/>
          <w:szCs w:val="24"/>
        </w:rPr>
        <w:t xml:space="preserve">Use Case #23 – Add actions to a batch, for example when they racked, bottled, filtered </w:t>
      </w:r>
      <w:r w:rsidR="00E43679" w:rsidRPr="002F638C">
        <w:rPr>
          <w:rFonts w:ascii="Times" w:hAnsi="Times" w:cs="Times"/>
          <w:sz w:val="24"/>
          <w:szCs w:val="24"/>
        </w:rPr>
        <w:t>etc.</w:t>
      </w:r>
    </w:p>
    <w:p w:rsidR="007F3795" w:rsidRPr="009055B6" w:rsidRDefault="007F3795" w:rsidP="007F3795">
      <w:pPr>
        <w:ind w:left="720"/>
        <w:rPr>
          <w:rFonts w:ascii="Times" w:hAnsi="Times" w:cs="Times"/>
        </w:rPr>
      </w:pPr>
      <w:r w:rsidRPr="009055B6">
        <w:rPr>
          <w:rFonts w:ascii="Times" w:hAnsi="Times" w:cs="Times"/>
        </w:rPr>
        <w:t>While working on a batch, the user will need to record what actions they have performed.</w:t>
      </w:r>
      <w:ins w:id="184" w:author="Gregg" w:date="2013-07-07T00:52:00Z">
        <w:r w:rsidR="00697204">
          <w:rPr>
            <w:rFonts w:ascii="Times" w:hAnsi="Times" w:cs="Times"/>
          </w:rPr>
          <w:t xml:space="preserve"> </w:t>
        </w:r>
      </w:ins>
      <w:r w:rsidRPr="009055B6">
        <w:rPr>
          <w:rFonts w:ascii="Times" w:hAnsi="Times" w:cs="Times"/>
        </w:rPr>
        <w:t xml:space="preserve"> They will select the batch and then choose update. </w:t>
      </w:r>
      <w:ins w:id="185" w:author="Gregg" w:date="2013-07-07T00:52:00Z">
        <w:r w:rsidR="00697204">
          <w:rPr>
            <w:rFonts w:ascii="Times" w:hAnsi="Times" w:cs="Times"/>
          </w:rPr>
          <w:t xml:space="preserve"> </w:t>
        </w:r>
      </w:ins>
      <w:r w:rsidRPr="009055B6">
        <w:rPr>
          <w:rFonts w:ascii="Times" w:hAnsi="Times" w:cs="Times"/>
        </w:rPr>
        <w:t xml:space="preserve">From here, they will choose the action performed and add notes. </w:t>
      </w:r>
      <w:ins w:id="186" w:author="Gregg" w:date="2013-07-07T00:52:00Z">
        <w:r w:rsidR="00697204">
          <w:rPr>
            <w:rFonts w:ascii="Times" w:hAnsi="Times" w:cs="Times"/>
          </w:rPr>
          <w:t xml:space="preserve"> </w:t>
        </w:r>
      </w:ins>
      <w:r w:rsidRPr="009055B6">
        <w:rPr>
          <w:rFonts w:ascii="Times" w:hAnsi="Times" w:cs="Times"/>
        </w:rPr>
        <w:t>The action will be record by the system along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#24 – View actions performed on a batch</w:t>
      </w:r>
    </w:p>
    <w:p w:rsidR="007F3795" w:rsidRPr="009055B6" w:rsidRDefault="007F3795" w:rsidP="007F3795">
      <w:pPr>
        <w:ind w:left="720"/>
        <w:rPr>
          <w:rFonts w:ascii="Times" w:hAnsi="Times" w:cs="Times"/>
        </w:rPr>
      </w:pPr>
      <w:r w:rsidRPr="009055B6">
        <w:rPr>
          <w:rFonts w:ascii="Times" w:hAnsi="Times" w:cs="Times"/>
        </w:rPr>
        <w:t>The user may want to look up what actions they have performed on a batch and when</w:t>
      </w:r>
      <w:r w:rsidR="00AD052D" w:rsidRPr="009055B6">
        <w:rPr>
          <w:rFonts w:ascii="Times" w:hAnsi="Times" w:cs="Times"/>
        </w:rPr>
        <w:t xml:space="preserve">.  </w:t>
      </w:r>
      <w:r w:rsidRPr="009055B6">
        <w:rPr>
          <w:rFonts w:ascii="Times" w:hAnsi="Times" w:cs="Times"/>
        </w:rPr>
        <w:t>They will select the batch and then choose view</w:t>
      </w:r>
      <w:r w:rsidR="00AD052D" w:rsidRPr="009055B6">
        <w:rPr>
          <w:rFonts w:ascii="Times" w:hAnsi="Times" w:cs="Times"/>
        </w:rPr>
        <w:t xml:space="preserve">.  </w:t>
      </w:r>
      <w:r w:rsidRPr="009055B6">
        <w:rPr>
          <w:rFonts w:ascii="Times" w:hAnsi="Times" w:cs="Times"/>
        </w:rPr>
        <w:t>From here, they will choose to view the action history of the batch</w:t>
      </w:r>
      <w:r w:rsidR="00AD052D" w:rsidRPr="009055B6">
        <w:rPr>
          <w:rFonts w:ascii="Times" w:hAnsi="Times" w:cs="Times"/>
        </w:rPr>
        <w:t xml:space="preserve">.  </w:t>
      </w:r>
      <w:r w:rsidRPr="009055B6">
        <w:rPr>
          <w:rFonts w:ascii="Times" w:hAnsi="Times" w:cs="Times"/>
        </w:rPr>
        <w:t>Each action will be displayed in chronological order along with any notes.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#25 – User can delete batch</w:t>
      </w:r>
      <w:ins w:id="187" w:author="Gregg" w:date="2013-06-25T17:12:00Z">
        <w:r w:rsidR="00E43679">
          <w:rPr>
            <w:rFonts w:ascii="Times" w:hAnsi="Times" w:cs="Times"/>
            <w:sz w:val="24"/>
            <w:szCs w:val="24"/>
          </w:rPr>
          <w:t xml:space="preserve">  </w:t>
        </w:r>
        <w:r w:rsidR="00E43679">
          <w:rPr>
            <w:rFonts w:ascii="Times" w:hAnsi="Times" w:cs="Times"/>
            <w:color w:val="FF0000"/>
            <w:sz w:val="24"/>
            <w:szCs w:val="24"/>
          </w:rPr>
          <w:t>BAT 06 - 07</w:t>
        </w:r>
      </w:ins>
      <w:ins w:id="188" w:author="Dave" w:date="2013-06-25T10:04:00Z">
        <w:del w:id="189" w:author="Gregg" w:date="2013-06-25T17:12:00Z">
          <w:r w:rsidR="00CA3DE4" w:rsidDel="00E43679">
            <w:rPr>
              <w:rFonts w:ascii="Times" w:hAnsi="Times" w:cs="Times"/>
              <w:sz w:val="24"/>
              <w:szCs w:val="24"/>
            </w:rPr>
            <w:delText xml:space="preserve">  </w:delText>
          </w:r>
        </w:del>
      </w:ins>
    </w:p>
    <w:p w:rsidR="007F3795" w:rsidRPr="00AB1883" w:rsidRDefault="007F3795" w:rsidP="007F3795">
      <w:pPr>
        <w:ind w:left="720"/>
        <w:rPr>
          <w:rFonts w:ascii="Times" w:hAnsi="Times" w:cs="Times"/>
        </w:rPr>
      </w:pPr>
      <w:r w:rsidRPr="00AB1883">
        <w:rPr>
          <w:rFonts w:ascii="Times" w:hAnsi="Times" w:cs="Times"/>
        </w:rPr>
        <w:t>When a user is done with a batch</w:t>
      </w:r>
      <w:ins w:id="190" w:author="Gregg" w:date="2013-06-25T17:20:00Z">
        <w:r w:rsidR="007D25FA">
          <w:rPr>
            <w:rFonts w:ascii="Times" w:hAnsi="Times" w:cs="Times"/>
          </w:rPr>
          <w:t>,</w:t>
        </w:r>
      </w:ins>
      <w:r w:rsidRPr="00AB1883">
        <w:rPr>
          <w:rFonts w:ascii="Times" w:hAnsi="Times" w:cs="Times"/>
        </w:rPr>
        <w:t xml:space="preserve"> and no longer wants the batch to exist, the user will select to delete the batch</w:t>
      </w:r>
      <w:r w:rsidR="00AD052D" w:rsidRPr="00AB1883">
        <w:rPr>
          <w:rFonts w:ascii="Times" w:hAnsi="Times" w:cs="Times"/>
        </w:rPr>
        <w:t xml:space="preserve">.  </w:t>
      </w:r>
      <w:r w:rsidRPr="00AB1883">
        <w:rPr>
          <w:rFonts w:ascii="Times" w:hAnsi="Times" w:cs="Times"/>
        </w:rPr>
        <w:t>Next the system will confirm that the user does in fact want to delete the batch</w:t>
      </w:r>
      <w:del w:id="191" w:author="Gregg" w:date="2013-06-25T17:13:00Z">
        <w:r w:rsidRPr="00AB1883" w:rsidDel="00FE7814">
          <w:rPr>
            <w:rFonts w:ascii="Times" w:hAnsi="Times" w:cs="Times"/>
          </w:rPr>
          <w:delText>,</w:delText>
        </w:r>
      </w:del>
      <w:proofErr w:type="gramStart"/>
      <w:ins w:id="192" w:author="Gregg" w:date="2013-06-25T17:13:00Z">
        <w:r w:rsidR="00FE7814">
          <w:rPr>
            <w:rFonts w:ascii="Times" w:hAnsi="Times" w:cs="Times"/>
          </w:rPr>
          <w:t>.</w:t>
        </w:r>
        <w:r w:rsidR="00FE7814" w:rsidRPr="00FE7814">
          <w:rPr>
            <w:rFonts w:ascii="Times" w:hAnsi="Times" w:cs="Times"/>
          </w:rPr>
          <w:t xml:space="preserve"> </w:t>
        </w:r>
        <w:proofErr w:type="gramEnd"/>
        <w:r w:rsidR="00FE7814">
          <w:rPr>
            <w:rFonts w:ascii="Times" w:hAnsi="Times" w:cs="Times"/>
          </w:rPr>
          <w:t>If</w:t>
        </w:r>
      </w:ins>
      <w:del w:id="193" w:author="Gregg" w:date="2013-06-25T17:13:00Z">
        <w:r w:rsidRPr="00AB1883" w:rsidDel="00FE7814">
          <w:rPr>
            <w:rFonts w:ascii="Times" w:hAnsi="Times" w:cs="Times"/>
          </w:rPr>
          <w:delText xml:space="preserve">via a pop-up confirmation box, and </w:delText>
        </w:r>
      </w:del>
      <w:ins w:id="194" w:author="Gregg" w:date="2013-06-25T17:13:00Z">
        <w:r w:rsidR="00FE7814">
          <w:rPr>
            <w:rFonts w:ascii="Times" w:hAnsi="Times" w:cs="Times"/>
          </w:rPr>
          <w:t xml:space="preserve"> </w:t>
        </w:r>
      </w:ins>
      <w:r w:rsidRPr="00AB1883">
        <w:rPr>
          <w:rFonts w:ascii="Times" w:hAnsi="Times" w:cs="Times"/>
        </w:rPr>
        <w:t xml:space="preserve">the user </w:t>
      </w:r>
      <w:del w:id="195" w:author="Gregg" w:date="2013-06-25T17:14:00Z">
        <w:r w:rsidRPr="00AB1883" w:rsidDel="00FE7814">
          <w:rPr>
            <w:rFonts w:ascii="Times" w:hAnsi="Times" w:cs="Times"/>
          </w:rPr>
          <w:delText xml:space="preserve">will </w:delText>
        </w:r>
      </w:del>
      <w:r w:rsidRPr="00AB1883">
        <w:rPr>
          <w:rFonts w:ascii="Times" w:hAnsi="Times" w:cs="Times"/>
        </w:rPr>
        <w:t>confirm</w:t>
      </w:r>
      <w:ins w:id="196" w:author="Gregg" w:date="2013-06-25T17:14:00Z">
        <w:r w:rsidR="00FE7814">
          <w:rPr>
            <w:rFonts w:ascii="Times" w:hAnsi="Times" w:cs="Times"/>
          </w:rPr>
          <w:t>s, the batch along with all associated saved data (Notes, Measurements, Ratings, etc…) will be deleted.</w:t>
        </w:r>
      </w:ins>
      <w:del w:id="197" w:author="Gregg" w:date="2013-06-25T17:14:00Z">
        <w:r w:rsidRPr="00AB1883" w:rsidDel="00FE7814">
          <w:rPr>
            <w:rFonts w:ascii="Times" w:hAnsi="Times" w:cs="Times"/>
          </w:rPr>
          <w:delText>.</w:delText>
        </w:r>
      </w:del>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#26 – User can add any ingredients to a batch</w:t>
      </w:r>
    </w:p>
    <w:p w:rsidR="007F3795" w:rsidRPr="00AB1883" w:rsidRDefault="007F3795" w:rsidP="00AD052D">
      <w:pPr>
        <w:ind w:left="720"/>
        <w:rPr>
          <w:rFonts w:ascii="Times" w:hAnsi="Times" w:cs="Times"/>
        </w:rPr>
      </w:pPr>
      <w:r w:rsidRPr="00AB1883">
        <w:rPr>
          <w:rFonts w:ascii="Times" w:hAnsi="Times" w:cs="Times"/>
        </w:rPr>
        <w:t>A user will add many ingredients to a batch</w:t>
      </w:r>
      <w:proofErr w:type="gramStart"/>
      <w:r w:rsidRPr="00AB1883">
        <w:rPr>
          <w:rFonts w:ascii="Times" w:hAnsi="Times" w:cs="Times"/>
        </w:rPr>
        <w:t xml:space="preserve">. </w:t>
      </w:r>
      <w:proofErr w:type="gramEnd"/>
      <w:r w:rsidRPr="00AB1883">
        <w:rPr>
          <w:rFonts w:ascii="Times" w:hAnsi="Times" w:cs="Times"/>
        </w:rPr>
        <w:t>For every ingredient, there will be specific attributes the users will add</w:t>
      </w:r>
      <w:proofErr w:type="gramStart"/>
      <w:r w:rsidRPr="00AB1883">
        <w:rPr>
          <w:rFonts w:ascii="Times" w:hAnsi="Times" w:cs="Times"/>
        </w:rPr>
        <w:t xml:space="preserve">. </w:t>
      </w:r>
      <w:proofErr w:type="gramEnd"/>
      <w:r w:rsidRPr="00AB1883">
        <w:rPr>
          <w:rFonts w:ascii="Times" w:hAnsi="Times" w:cs="Times"/>
        </w:rPr>
        <w:t>Examples of what would be required for each ingredient include: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Name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Type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Quantity</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Supplier</w:t>
      </w:r>
    </w:p>
    <w:p w:rsidR="007F3795" w:rsidRPr="00AB1883" w:rsidRDefault="007F3795" w:rsidP="00AD052D">
      <w:pPr>
        <w:pStyle w:val="ListParagraph"/>
        <w:numPr>
          <w:ilvl w:val="0"/>
          <w:numId w:val="29"/>
        </w:numPr>
        <w:spacing w:line="240" w:lineRule="auto"/>
        <w:rPr>
          <w:rFonts w:ascii="Times" w:hAnsi="Times" w:cs="Times"/>
        </w:rPr>
      </w:pPr>
      <w:r w:rsidRPr="00AB1883">
        <w:rPr>
          <w:rFonts w:ascii="Times" w:hAnsi="Times" w:cs="Times"/>
        </w:rPr>
        <w:t>Notes</w:t>
      </w:r>
    </w:p>
    <w:p w:rsidR="007F3795" w:rsidRPr="00AD052D" w:rsidRDefault="007F3795" w:rsidP="00AD052D">
      <w:pPr>
        <w:ind w:left="720"/>
        <w:rPr>
          <w:rFonts w:ascii="Times" w:hAnsi="Times" w:cs="Times"/>
          <w:sz w:val="24"/>
          <w:szCs w:val="24"/>
        </w:rPr>
      </w:pPr>
      <w:r w:rsidRPr="00AD052D">
        <w:rPr>
          <w:rFonts w:ascii="Times" w:hAnsi="Times" w:cs="Times"/>
          <w:sz w:val="24"/>
          <w:szCs w:val="24"/>
        </w:rPr>
        <w:t>Once the ingredient attributes have been input, the user saves the ingredient and its attributes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#27 – User can remove ingredients from a batch</w:t>
      </w:r>
    </w:p>
    <w:p w:rsidR="007F3795" w:rsidRPr="00AB1883" w:rsidRDefault="007F3795" w:rsidP="007F3795">
      <w:pPr>
        <w:ind w:left="720"/>
        <w:rPr>
          <w:rFonts w:ascii="Times" w:hAnsi="Times" w:cs="Times"/>
        </w:rPr>
      </w:pPr>
      <w:r w:rsidRPr="00AB1883">
        <w:rPr>
          <w:rFonts w:ascii="Times" w:hAnsi="Times" w:cs="Times"/>
        </w:rPr>
        <w:t>When a user no longer wants certain ingredients in a batch, they have the ability to delete specific ingredients from the batch</w:t>
      </w:r>
      <w:proofErr w:type="gramStart"/>
      <w:r w:rsidRPr="00AB1883">
        <w:rPr>
          <w:rFonts w:ascii="Times" w:hAnsi="Times" w:cs="Times"/>
        </w:rPr>
        <w:t xml:space="preserve">. </w:t>
      </w:r>
      <w:proofErr w:type="gramEnd"/>
      <w:r w:rsidRPr="00AB1883">
        <w:rPr>
          <w:rFonts w:ascii="Times" w:hAnsi="Times" w:cs="Times"/>
        </w:rPr>
        <w:t xml:space="preserve">They check the ingredients they want to remove and then click the </w:t>
      </w:r>
      <w:r w:rsidRPr="00AB1883">
        <w:rPr>
          <w:rFonts w:ascii="Times" w:hAnsi="Times" w:cs="Times"/>
        </w:rPr>
        <w:lastRenderedPageBreak/>
        <w:t>remove ingredients button</w:t>
      </w:r>
      <w:proofErr w:type="gramStart"/>
      <w:r w:rsidRPr="00AB1883">
        <w:rPr>
          <w:rFonts w:ascii="Times" w:hAnsi="Times" w:cs="Times"/>
        </w:rPr>
        <w:t xml:space="preserve">. </w:t>
      </w:r>
      <w:proofErr w:type="gramEnd"/>
      <w:r w:rsidRPr="00AB1883">
        <w:rPr>
          <w:rFonts w:ascii="Times" w:hAnsi="Times" w:cs="Times"/>
        </w:rPr>
        <w:t>Next the system displays a confirmation box, via a pop-up, asking the user if they are sure they want to remove the ingredients</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#28 – User can view their inventory</w:t>
      </w:r>
    </w:p>
    <w:p w:rsidR="007F3795" w:rsidRPr="00AB1883" w:rsidRDefault="007F3795" w:rsidP="007F3795">
      <w:pPr>
        <w:pStyle w:val="ListParagraph"/>
        <w:contextualSpacing w:val="0"/>
        <w:rPr>
          <w:rFonts w:ascii="Times" w:hAnsi="Times" w:cs="Times"/>
        </w:rPr>
      </w:pPr>
      <w:r w:rsidRPr="00AB1883">
        <w:rPr>
          <w:rFonts w:ascii="Times" w:hAnsi="Times" w:cs="Times"/>
        </w:rPr>
        <w:t xml:space="preserve">User can inventory amount and type (ex. 12 bottles, 4 gallons) </w:t>
      </w:r>
    </w:p>
    <w:p w:rsidR="007F3795" w:rsidRPr="00AB1883" w:rsidRDefault="007F3795" w:rsidP="007F3795">
      <w:pPr>
        <w:pStyle w:val="ListParagraph"/>
        <w:contextualSpacing w:val="0"/>
        <w:rPr>
          <w:rFonts w:ascii="Times" w:hAnsi="Times" w:cs="Times"/>
        </w:rPr>
      </w:pPr>
      <w:r w:rsidRPr="00AB1883">
        <w:rPr>
          <w:rFonts w:ascii="Times" w:hAnsi="Times" w:cs="Times"/>
        </w:rPr>
        <w:t>A user selects to view their inventory</w:t>
      </w:r>
      <w:proofErr w:type="gramStart"/>
      <w:r w:rsidRPr="00AB1883">
        <w:rPr>
          <w:rFonts w:ascii="Times" w:hAnsi="Times" w:cs="Times"/>
        </w:rPr>
        <w:t xml:space="preserve">. </w:t>
      </w:r>
      <w:proofErr w:type="gramEnd"/>
      <w:r w:rsidRPr="00AB1883">
        <w:rPr>
          <w:rFonts w:ascii="Times" w:hAnsi="Times" w:cs="Times"/>
        </w:rPr>
        <w:t>Upon the selection of the view inventory page, the inventory displays and the user can see the various items in their inventory</w:t>
      </w:r>
      <w:proofErr w:type="gramStart"/>
      <w:r w:rsidRPr="00AB1883">
        <w:rPr>
          <w:rFonts w:ascii="Times" w:hAnsi="Times" w:cs="Times"/>
        </w:rPr>
        <w:t xml:space="preserve">. </w:t>
      </w:r>
      <w:proofErr w:type="gramEnd"/>
      <w:r w:rsidRPr="00AB1883">
        <w:rPr>
          <w:rFonts w:ascii="Times" w:hAnsi="Times" w:cs="Times"/>
        </w:rPr>
        <w:t xml:space="preserve">This will help the user decide </w:t>
      </w:r>
      <w:proofErr w:type="gramStart"/>
      <w:r w:rsidRPr="00AB1883">
        <w:rPr>
          <w:rFonts w:ascii="Times" w:hAnsi="Times" w:cs="Times"/>
        </w:rPr>
        <w:t>whether or not</w:t>
      </w:r>
      <w:proofErr w:type="gramEnd"/>
      <w:r w:rsidRPr="00AB1883">
        <w:rPr>
          <w:rFonts w:ascii="Times" w:hAnsi="Times" w:cs="Times"/>
        </w:rPr>
        <w:t xml:space="preserve"> they have too many or too few ingredients.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#29 – Add recipes</w:t>
      </w:r>
    </w:p>
    <w:p w:rsidR="007F3795" w:rsidRPr="00AB1883" w:rsidRDefault="007F3795" w:rsidP="007F3795">
      <w:pPr>
        <w:ind w:left="720"/>
        <w:rPr>
          <w:rFonts w:ascii="Times" w:hAnsi="Times" w:cs="Times"/>
        </w:rPr>
      </w:pPr>
      <w:r w:rsidRPr="00AB1883">
        <w:rPr>
          <w:rFonts w:ascii="Times" w:hAnsi="Times" w:cs="Times"/>
        </w:rPr>
        <w:t>At a certain point in time, the user will add a new recipe</w:t>
      </w:r>
      <w:proofErr w:type="gramStart"/>
      <w:r w:rsidRPr="00AB1883">
        <w:rPr>
          <w:rFonts w:ascii="Times" w:hAnsi="Times" w:cs="Times"/>
        </w:rPr>
        <w:t xml:space="preserve">. </w:t>
      </w:r>
      <w:proofErr w:type="gramEnd"/>
      <w:r w:rsidRPr="00AB1883">
        <w:rPr>
          <w:rFonts w:ascii="Times" w:hAnsi="Times" w:cs="Times"/>
        </w:rPr>
        <w:t>Once he figures out he wants to add a recipe, they complete the associated attributes of the recipe</w:t>
      </w:r>
      <w:proofErr w:type="gramStart"/>
      <w:r w:rsidRPr="00AB1883">
        <w:rPr>
          <w:rFonts w:ascii="Times" w:hAnsi="Times" w:cs="Times"/>
        </w:rPr>
        <w:t xml:space="preserve">. </w:t>
      </w:r>
      <w:proofErr w:type="gramEnd"/>
      <w:r w:rsidRPr="00AB1883">
        <w:rPr>
          <w:rFonts w:ascii="Times" w:hAnsi="Times" w:cs="Times"/>
        </w:rPr>
        <w:t>Once the recipe and its applicable attributes have been added, the user saves the new recipe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#30 – View Recipes</w:t>
      </w:r>
    </w:p>
    <w:p w:rsidR="007F3795" w:rsidRPr="00AB1883" w:rsidRDefault="007F3795" w:rsidP="007F3795">
      <w:pPr>
        <w:ind w:left="720"/>
        <w:rPr>
          <w:rFonts w:ascii="Times" w:hAnsi="Times" w:cs="Times"/>
        </w:rPr>
      </w:pPr>
      <w:r w:rsidRPr="00AB1883">
        <w:rPr>
          <w:rFonts w:ascii="Times" w:hAnsi="Times" w:cs="Times"/>
        </w:rPr>
        <w:t>A user clicks the view recipes button</w:t>
      </w:r>
      <w:proofErr w:type="gramStart"/>
      <w:r w:rsidRPr="00AB1883">
        <w:rPr>
          <w:rFonts w:ascii="Times" w:hAnsi="Times" w:cs="Times"/>
        </w:rPr>
        <w:t xml:space="preserve">. </w:t>
      </w:r>
      <w:proofErr w:type="gramEnd"/>
      <w:r w:rsidRPr="00AB1883">
        <w:rPr>
          <w:rFonts w:ascii="Times" w:hAnsi="Times" w:cs="Times"/>
        </w:rPr>
        <w:t xml:space="preserve">The </w:t>
      </w:r>
      <w:proofErr w:type="gramStart"/>
      <w:r w:rsidRPr="00AB1883">
        <w:rPr>
          <w:rFonts w:ascii="Times" w:hAnsi="Times" w:cs="Times"/>
        </w:rPr>
        <w:t>recipes which have already been created</w:t>
      </w:r>
      <w:proofErr w:type="gramEnd"/>
      <w:r w:rsidRPr="00AB1883">
        <w:rPr>
          <w:rFonts w:ascii="Times" w:hAnsi="Times" w:cs="Times"/>
        </w:rPr>
        <w:t xml:space="preserve"> are then displayed on the screen.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#31 – Delete recipe</w:t>
      </w:r>
    </w:p>
    <w:p w:rsidR="007F3795" w:rsidRPr="00AB1883" w:rsidRDefault="007F3795" w:rsidP="007F3795">
      <w:pPr>
        <w:ind w:left="720"/>
        <w:rPr>
          <w:rFonts w:ascii="Times" w:hAnsi="Times" w:cs="Times"/>
        </w:rPr>
      </w:pPr>
      <w:r w:rsidRPr="00AB1883">
        <w:rPr>
          <w:rFonts w:ascii="Times" w:hAnsi="Times" w:cs="Times"/>
        </w:rPr>
        <w:t>When a user no longer wants certain recipes, they have the ability to delete specific recipes, by selecting remove recipe.  Next the system, via a pop-up box will ask if the user does in fact want to delete the recipe</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#32 – Start a new batch from a recipe</w:t>
      </w:r>
    </w:p>
    <w:p w:rsidR="007F3795" w:rsidRPr="00C12748" w:rsidRDefault="007F3795" w:rsidP="007F3795">
      <w:pPr>
        <w:ind w:left="720"/>
        <w:rPr>
          <w:rFonts w:ascii="Times" w:hAnsi="Times" w:cs="Times"/>
        </w:rPr>
      </w:pPr>
      <w:r w:rsidRPr="00C12748">
        <w:rPr>
          <w:rFonts w:ascii="Times" w:hAnsi="Times" w:cs="Times"/>
        </w:rPr>
        <w:t>A user wants to start a new batch</w:t>
      </w:r>
      <w:proofErr w:type="gramStart"/>
      <w:r w:rsidRPr="00C12748">
        <w:rPr>
          <w:rFonts w:ascii="Times" w:hAnsi="Times" w:cs="Times"/>
        </w:rPr>
        <w:t xml:space="preserve">. </w:t>
      </w:r>
      <w:proofErr w:type="gramEnd"/>
      <w:r w:rsidRPr="00C12748">
        <w:rPr>
          <w:rFonts w:ascii="Times" w:hAnsi="Times" w:cs="Times"/>
        </w:rPr>
        <w:t>One way he or she can start a batch is by using other recipes to help create the new batch</w:t>
      </w:r>
      <w:proofErr w:type="gramStart"/>
      <w:r w:rsidRPr="00C12748">
        <w:rPr>
          <w:rFonts w:ascii="Times" w:hAnsi="Times" w:cs="Times"/>
        </w:rPr>
        <w:t xml:space="preserve">. </w:t>
      </w:r>
      <w:proofErr w:type="gramEnd"/>
      <w:r w:rsidRPr="00C12748">
        <w:rPr>
          <w:rFonts w:ascii="Times" w:hAnsi="Times" w:cs="Times"/>
        </w:rPr>
        <w:t>She selects previously created recipes to incorporate to a new batch</w:t>
      </w:r>
      <w:proofErr w:type="gramStart"/>
      <w:r w:rsidRPr="00C12748">
        <w:rPr>
          <w:rFonts w:ascii="Times" w:hAnsi="Times" w:cs="Times"/>
        </w:rPr>
        <w:t xml:space="preserve">. </w:t>
      </w:r>
      <w:proofErr w:type="gramEnd"/>
      <w:r w:rsidRPr="00C12748">
        <w:rPr>
          <w:rFonts w:ascii="Times" w:hAnsi="Times" w:cs="Times"/>
        </w:rPr>
        <w:t>Once the new recipe is in the new batch, the user clicks the Save Batch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#33 – Add reminder</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reminder on batch]</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val="0"/>
        <w:rPr>
          <w:rFonts w:ascii="Times" w:hAnsi="Times" w:cs="Times"/>
        </w:rPr>
      </w:pPr>
      <w:r w:rsidRPr="00C12748">
        <w:rPr>
          <w:rFonts w:ascii="Times" w:hAnsi="Times" w:cs="Times"/>
        </w:rPr>
        <w:t>The user will select the reminders option</w:t>
      </w:r>
      <w:proofErr w:type="gramStart"/>
      <w:r w:rsidRPr="00C12748">
        <w:rPr>
          <w:rFonts w:ascii="Times" w:hAnsi="Times" w:cs="Times"/>
        </w:rPr>
        <w:t xml:space="preserve">. </w:t>
      </w:r>
      <w:proofErr w:type="gramEnd"/>
      <w:r w:rsidRPr="00C12748">
        <w:rPr>
          <w:rFonts w:ascii="Times" w:hAnsi="Times" w:cs="Times"/>
        </w:rPr>
        <w:t>The reminders form will be presented to the user with the batch option automatically selected.  The user will enter the reminder date and time along with a description and optional notes</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The reminder will then be associated with the batch and show on the general reminders screen</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general reminder]</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w:hAnsi="Times" w:cs="Times"/>
        </w:rPr>
      </w:pPr>
      <w:r w:rsidRPr="00C12748">
        <w:rPr>
          <w:rFonts w:ascii="Times" w:hAnsi="Times" w:cs="Times"/>
        </w:rPr>
        <w:t>The user will select the reminders screen</w:t>
      </w:r>
      <w:proofErr w:type="gramStart"/>
      <w:r w:rsidRPr="00C12748">
        <w:rPr>
          <w:rFonts w:ascii="Times" w:hAnsi="Times" w:cs="Times"/>
        </w:rPr>
        <w:t xml:space="preserve">. </w:t>
      </w:r>
      <w:proofErr w:type="gramEnd"/>
      <w:r w:rsidRPr="00C12748">
        <w:rPr>
          <w:rFonts w:ascii="Times" w:hAnsi="Times" w:cs="Times"/>
        </w:rPr>
        <w:t>They will enter the reminder date and time along with a reminder description</w:t>
      </w:r>
      <w:proofErr w:type="gramStart"/>
      <w:r w:rsidRPr="00C12748">
        <w:rPr>
          <w:rFonts w:ascii="Times" w:hAnsi="Times" w:cs="Times"/>
        </w:rPr>
        <w:t xml:space="preserve">. </w:t>
      </w:r>
      <w:proofErr w:type="gramEnd"/>
      <w:r w:rsidRPr="00C12748">
        <w:rPr>
          <w:rFonts w:ascii="Times" w:hAnsi="Times" w:cs="Times"/>
        </w:rPr>
        <w:t>They may optionally add notes to the reminder and associate a batch</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lastRenderedPageBreak/>
        <w:t>Use Case #34 – Add batch to cellar inventory</w:t>
      </w:r>
    </w:p>
    <w:p w:rsidR="007F3795" w:rsidRPr="00C12748" w:rsidRDefault="007F3795" w:rsidP="00AD052D">
      <w:pPr>
        <w:ind w:left="720"/>
        <w:rPr>
          <w:rFonts w:ascii="Times" w:hAnsi="Times" w:cs="Times"/>
        </w:rPr>
      </w:pPr>
      <w:r w:rsidRPr="00C12748">
        <w:rPr>
          <w:rFonts w:ascii="Times" w:hAnsi="Times" w:cs="Times"/>
        </w:rPr>
        <w:t>The user navigates to the inventory screen and selects the Add Batch option</w:t>
      </w:r>
      <w:proofErr w:type="gramStart"/>
      <w:r w:rsidRPr="00C12748">
        <w:rPr>
          <w:rFonts w:ascii="Times" w:hAnsi="Times" w:cs="Times"/>
        </w:rPr>
        <w:t xml:space="preserve">. </w:t>
      </w:r>
      <w:proofErr w:type="gramEnd"/>
      <w:r w:rsidRPr="00C12748">
        <w:rPr>
          <w:rFonts w:ascii="Times" w:hAnsi="Times" w:cs="Times"/>
        </w:rPr>
        <w:t>The system then prompts the user to enter the bottling date, quantity, and volume</w:t>
      </w:r>
      <w:proofErr w:type="gramStart"/>
      <w:r w:rsidRPr="00C12748">
        <w:rPr>
          <w:rFonts w:ascii="Times" w:hAnsi="Times" w:cs="Times"/>
        </w:rPr>
        <w:t xml:space="preserve">. </w:t>
      </w:r>
      <w:proofErr w:type="gramEnd"/>
      <w:r w:rsidRPr="00C12748">
        <w:rPr>
          <w:rFonts w:ascii="Times" w:hAnsi="Times" w:cs="Times"/>
        </w:rPr>
        <w:t>When complete, the user submits the information and the system prompts them to let them know their information has been recorded.</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Bottling date</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Bottle quantity</w:t>
      </w:r>
    </w:p>
    <w:p w:rsidR="007F3795" w:rsidRPr="00AB1883" w:rsidRDefault="007F3795" w:rsidP="007F3795">
      <w:pPr>
        <w:pStyle w:val="ListParagraph"/>
        <w:numPr>
          <w:ilvl w:val="0"/>
          <w:numId w:val="28"/>
        </w:numPr>
        <w:ind w:left="1080"/>
        <w:contextualSpacing w:val="0"/>
        <w:rPr>
          <w:rFonts w:ascii="Times" w:hAnsi="Times" w:cs="Times"/>
        </w:rPr>
      </w:pPr>
      <w:r w:rsidRPr="00AB1883">
        <w:rPr>
          <w:rFonts w:ascii="Times" w:hAnsi="Times" w:cs="Times"/>
        </w:rPr>
        <w:t>Bottle volume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#35 – Search inventory</w:t>
      </w:r>
    </w:p>
    <w:p w:rsidR="007F3795" w:rsidRPr="00C12748" w:rsidRDefault="007F3795" w:rsidP="007F3795">
      <w:pPr>
        <w:ind w:left="720"/>
        <w:rPr>
          <w:rFonts w:ascii="Times" w:hAnsi="Times" w:cs="Times"/>
        </w:rPr>
      </w:pPr>
      <w:r w:rsidRPr="00C12748">
        <w:rPr>
          <w:rFonts w:ascii="Times" w:hAnsi="Times" w:cs="Times"/>
        </w:rPr>
        <w:t>The user navigates to the inventory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bottling date range, quantity available, or volume available</w:t>
      </w:r>
      <w:proofErr w:type="gramStart"/>
      <w:r w:rsidRPr="00C12748">
        <w:rPr>
          <w:rFonts w:ascii="Times" w:hAnsi="Times" w:cs="Times"/>
        </w:rPr>
        <w:t xml:space="preserve">. </w:t>
      </w:r>
      <w:proofErr w:type="gramEnd"/>
      <w:r w:rsidRPr="00C12748">
        <w:rPr>
          <w:rFonts w:ascii="Times" w:hAnsi="Times" w:cs="Times"/>
        </w:rPr>
        <w:t>The user then selects the search action, which searches the available inventory using the criteria specified</w:t>
      </w:r>
      <w:proofErr w:type="gramStart"/>
      <w:r w:rsidRPr="00C12748">
        <w:rPr>
          <w:rFonts w:ascii="Times" w:hAnsi="Times" w:cs="Times"/>
        </w:rPr>
        <w:t xml:space="preserve">. </w:t>
      </w:r>
      <w:proofErr w:type="gramEnd"/>
      <w:r w:rsidRPr="00C12748">
        <w:rPr>
          <w:rFonts w:ascii="Times" w:hAnsi="Times" w:cs="Times"/>
        </w:rPr>
        <w:t xml:space="preserve">If no search </w:t>
      </w:r>
      <w:del w:id="198" w:author="Gregg" w:date="2013-06-25T17:20:00Z">
        <w:r w:rsidRPr="00C12748" w:rsidDel="007D25FA">
          <w:rPr>
            <w:rFonts w:ascii="Times" w:hAnsi="Times" w:cs="Times"/>
          </w:rPr>
          <w:delText>criteria has</w:delText>
        </w:r>
      </w:del>
      <w:ins w:id="199" w:author="Gregg" w:date="2013-06-25T17:20:00Z">
        <w:r w:rsidR="007D25FA" w:rsidRPr="00C12748">
          <w:rPr>
            <w:rFonts w:ascii="Times" w:hAnsi="Times" w:cs="Times"/>
          </w:rPr>
          <w:t>criterion has</w:t>
        </w:r>
      </w:ins>
      <w:r w:rsidRPr="00C12748">
        <w:rPr>
          <w:rFonts w:ascii="Times" w:hAnsi="Times" w:cs="Times"/>
        </w:rPr>
        <w:t xml:space="preserve"> been specified,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#36 – Search ingredients</w:t>
      </w:r>
    </w:p>
    <w:p w:rsidR="007F3795" w:rsidRPr="00C12748" w:rsidRDefault="007F3795" w:rsidP="007F3795">
      <w:pPr>
        <w:ind w:left="720"/>
        <w:rPr>
          <w:rFonts w:ascii="Times" w:hAnsi="Times" w:cs="Times"/>
        </w:rPr>
      </w:pPr>
      <w:r w:rsidRPr="00C12748">
        <w:rPr>
          <w:rFonts w:ascii="Times" w:hAnsi="Times" w:cs="Times"/>
        </w:rPr>
        <w:t>The user navigates to the ingredients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hop or grape type, malt type, etc</w:t>
      </w:r>
      <w:proofErr w:type="gramStart"/>
      <w:r w:rsidRPr="00C12748">
        <w:rPr>
          <w:rFonts w:ascii="Times" w:hAnsi="Times" w:cs="Times"/>
        </w:rPr>
        <w:t xml:space="preserve">. </w:t>
      </w:r>
      <w:proofErr w:type="gramEnd"/>
      <w:r w:rsidRPr="00C12748">
        <w:rPr>
          <w:rFonts w:ascii="Times" w:hAnsi="Times" w:cs="Times"/>
        </w:rPr>
        <w:t>For instance, “malt” would show all malts while “Belgian pilsner malt” would only show Belgian pilsner malts</w:t>
      </w:r>
      <w:proofErr w:type="gramStart"/>
      <w:r w:rsidRPr="00C12748">
        <w:rPr>
          <w:rFonts w:ascii="Times" w:hAnsi="Times" w:cs="Times"/>
        </w:rPr>
        <w:t xml:space="preserve">. </w:t>
      </w:r>
      <w:proofErr w:type="gramEnd"/>
      <w:r w:rsidRPr="00C12748">
        <w:rPr>
          <w:rFonts w:ascii="Times" w:hAnsi="Times" w:cs="Times"/>
        </w:rPr>
        <w:t>When submitted, the system shows the user a list of all matching ingredients found</w:t>
      </w:r>
      <w:proofErr w:type="gramStart"/>
      <w:r w:rsidRPr="00C12748">
        <w:rPr>
          <w:rFonts w:ascii="Times" w:hAnsi="Times" w:cs="Times"/>
        </w:rPr>
        <w:t xml:space="preserve">. </w:t>
      </w:r>
      <w:proofErr w:type="gramEnd"/>
      <w:r w:rsidRPr="00C12748">
        <w:rPr>
          <w:rFonts w:ascii="Times" w:hAnsi="Times" w:cs="Times"/>
        </w:rPr>
        <w:t xml:space="preserve">If no search </w:t>
      </w:r>
      <w:del w:id="200" w:author="Gregg" w:date="2013-06-25T17:20:00Z">
        <w:r w:rsidRPr="00C12748" w:rsidDel="00B60FA6">
          <w:rPr>
            <w:rFonts w:ascii="Times" w:hAnsi="Times" w:cs="Times"/>
          </w:rPr>
          <w:delText>criteria has</w:delText>
        </w:r>
      </w:del>
      <w:ins w:id="201" w:author="Gregg" w:date="2013-06-25T17:20:00Z">
        <w:r w:rsidR="00B60FA6" w:rsidRPr="00C12748">
          <w:rPr>
            <w:rFonts w:ascii="Times" w:hAnsi="Times" w:cs="Times"/>
          </w:rPr>
          <w:t>criterion has</w:t>
        </w:r>
      </w:ins>
      <w:r w:rsidRPr="00C12748">
        <w:rPr>
          <w:rFonts w:ascii="Times" w:hAnsi="Times" w:cs="Times"/>
        </w:rPr>
        <w:t xml:space="preserve"> been entered,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#37 – Share batch information</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share and selects the share action</w:t>
      </w:r>
      <w:proofErr w:type="gramStart"/>
      <w:r w:rsidRPr="00C12748">
        <w:rPr>
          <w:rFonts w:ascii="Times" w:hAnsi="Times" w:cs="Times"/>
        </w:rPr>
        <w:t xml:space="preserve">. </w:t>
      </w:r>
      <w:proofErr w:type="gramEnd"/>
      <w:r w:rsidRPr="00C12748">
        <w:rPr>
          <w:rFonts w:ascii="Times" w:hAnsi="Times" w:cs="Times"/>
        </w:rPr>
        <w:t>The system then asks the user for the email address or user name of the user they would like to share with</w:t>
      </w:r>
      <w:proofErr w:type="gramStart"/>
      <w:r w:rsidRPr="00C12748">
        <w:rPr>
          <w:rFonts w:ascii="Times" w:hAnsi="Times" w:cs="Times"/>
        </w:rPr>
        <w:t xml:space="preserve">. </w:t>
      </w:r>
      <w:proofErr w:type="gramEnd"/>
      <w:r w:rsidRPr="00C12748">
        <w:rPr>
          <w:rFonts w:ascii="Times" w:hAnsi="Times" w:cs="Times"/>
        </w:rPr>
        <w:t>If a user name is selected, then the system will send an email to the user the batch has been shared with notifying them of the shared batch</w:t>
      </w:r>
      <w:proofErr w:type="gramStart"/>
      <w:r w:rsidRPr="00C12748">
        <w:rPr>
          <w:rFonts w:ascii="Times" w:hAnsi="Times" w:cs="Times"/>
        </w:rPr>
        <w:t xml:space="preserve">. </w:t>
      </w:r>
      <w:proofErr w:type="gramEnd"/>
      <w:r w:rsidRPr="00C12748">
        <w:rPr>
          <w:rFonts w:ascii="Times" w:hAnsi="Times" w:cs="Times"/>
        </w:rPr>
        <w:t>If an email address is used, then an email will be sent to the specified email address notifying the user that the batch has been shared with them</w:t>
      </w:r>
      <w:proofErr w:type="gramStart"/>
      <w:r w:rsidRPr="00C12748">
        <w:rPr>
          <w:rFonts w:ascii="Times" w:hAnsi="Times" w:cs="Times"/>
        </w:rPr>
        <w:t xml:space="preserve">. </w:t>
      </w:r>
      <w:proofErr w:type="gramEnd"/>
      <w:r w:rsidRPr="00C12748">
        <w:rPr>
          <w:rFonts w:ascii="Times" w:hAnsi="Times" w:cs="Times"/>
        </w:rPr>
        <w:t>If the user is already a user of the system, then they will see the batch the next time they log in</w:t>
      </w:r>
      <w:proofErr w:type="gramStart"/>
      <w:r w:rsidRPr="00C12748">
        <w:rPr>
          <w:rFonts w:ascii="Times" w:hAnsi="Times" w:cs="Times"/>
        </w:rPr>
        <w:t xml:space="preserve">. </w:t>
      </w:r>
      <w:proofErr w:type="gramEnd"/>
      <w:r w:rsidRPr="00C12748">
        <w:rPr>
          <w:rFonts w:ascii="Times" w:hAnsi="Times" w:cs="Times"/>
        </w:rPr>
        <w:t>Otherwise, the user must sign up before they can see the shared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#38 – Rate batch</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rate</w:t>
      </w:r>
      <w:proofErr w:type="gramStart"/>
      <w:r w:rsidRPr="00C12748">
        <w:rPr>
          <w:rFonts w:ascii="Times" w:hAnsi="Times" w:cs="Times"/>
        </w:rPr>
        <w:t xml:space="preserve">. </w:t>
      </w:r>
      <w:proofErr w:type="gramEnd"/>
      <w:r w:rsidRPr="00C12748">
        <w:rPr>
          <w:rFonts w:ascii="Times" w:hAnsi="Times" w:cs="Times"/>
        </w:rPr>
        <w:t>The user selects the rate option and then rates the batch on a scale of 0 to 100</w:t>
      </w:r>
      <w:proofErr w:type="gramStart"/>
      <w:r w:rsidRPr="00C12748">
        <w:rPr>
          <w:rFonts w:ascii="Times" w:hAnsi="Times" w:cs="Times"/>
        </w:rPr>
        <w:t xml:space="preserve">. </w:t>
      </w:r>
      <w:proofErr w:type="gramEnd"/>
      <w:r w:rsidRPr="00C12748">
        <w:rPr>
          <w:rFonts w:ascii="Times" w:hAnsi="Times" w:cs="Times"/>
        </w:rPr>
        <w:t xml:space="preserve">When finished, they submit their rating, </w:t>
      </w:r>
      <w:proofErr w:type="gramStart"/>
      <w:r w:rsidRPr="00C12748">
        <w:rPr>
          <w:rFonts w:ascii="Times" w:hAnsi="Times" w:cs="Times"/>
        </w:rPr>
        <w:t>which records their value and associated it with the selected batch</w:t>
      </w:r>
      <w:proofErr w:type="gramEnd"/>
      <w:r w:rsidRPr="00C12748">
        <w:rPr>
          <w:rFonts w:ascii="Times" w:hAnsi="Times" w:cs="Times"/>
        </w:rPr>
        <w: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#39 – Comment on batch</w:t>
      </w:r>
    </w:p>
    <w:p w:rsidR="007F3795" w:rsidRDefault="007F3795" w:rsidP="007F3795">
      <w:pPr>
        <w:ind w:left="720"/>
        <w:rPr>
          <w:ins w:id="202" w:author="Gregg" w:date="2013-07-06T23:47:00Z"/>
          <w:rFonts w:ascii="Times" w:hAnsi="Times" w:cs="Times"/>
        </w:rPr>
      </w:pPr>
      <w:r w:rsidRPr="00C12748">
        <w:rPr>
          <w:rFonts w:ascii="Times" w:hAnsi="Times" w:cs="Times"/>
        </w:rPr>
        <w:t>The user navigates to the batch they would like to comment on</w:t>
      </w:r>
      <w:proofErr w:type="gramStart"/>
      <w:r w:rsidRPr="00C12748">
        <w:rPr>
          <w:rFonts w:ascii="Times" w:hAnsi="Times" w:cs="Times"/>
        </w:rPr>
        <w:t xml:space="preserve">. </w:t>
      </w:r>
      <w:proofErr w:type="gramEnd"/>
      <w:r w:rsidRPr="00C12748">
        <w:rPr>
          <w:rFonts w:ascii="Times" w:hAnsi="Times" w:cs="Times"/>
        </w:rPr>
        <w:t>The user selects the comment option and enters their comment, which must be between 1 and 256 characters in length</w:t>
      </w:r>
      <w:proofErr w:type="gramStart"/>
      <w:r w:rsidRPr="00C12748">
        <w:rPr>
          <w:rFonts w:ascii="Times" w:hAnsi="Times" w:cs="Times"/>
        </w:rPr>
        <w:t xml:space="preserve">. </w:t>
      </w:r>
      <w:proofErr w:type="gramEnd"/>
      <w:r w:rsidRPr="00C12748">
        <w:rPr>
          <w:rFonts w:ascii="Times" w:hAnsi="Times" w:cs="Times"/>
        </w:rPr>
        <w:t>When complete, the user submits their comment, which associates it with the selected batch.</w:t>
      </w:r>
    </w:p>
    <w:p w:rsidR="002B5AD9" w:rsidRPr="00B642F6" w:rsidRDefault="002B5AD9" w:rsidP="002B5AD9">
      <w:pPr>
        <w:pStyle w:val="ListParagraph"/>
        <w:numPr>
          <w:ilvl w:val="0"/>
          <w:numId w:val="30"/>
        </w:numPr>
        <w:spacing w:line="240" w:lineRule="auto"/>
        <w:ind w:left="360"/>
        <w:contextualSpacing w:val="0"/>
        <w:rPr>
          <w:ins w:id="203" w:author="Gregg" w:date="2013-07-06T23:48:00Z"/>
          <w:rFonts w:ascii="Times" w:hAnsi="Times" w:cs="Times"/>
          <w:sz w:val="24"/>
          <w:szCs w:val="24"/>
        </w:rPr>
      </w:pPr>
      <w:ins w:id="204" w:author="Gregg" w:date="2013-07-06T23:48:00Z">
        <w:r>
          <w:rPr>
            <w:rFonts w:ascii="Times" w:hAnsi="Times" w:cs="Times"/>
            <w:sz w:val="24"/>
            <w:szCs w:val="24"/>
          </w:rPr>
          <w:t>Use Case #</w:t>
        </w:r>
        <w:r w:rsidRPr="002F638C">
          <w:rPr>
            <w:rFonts w:ascii="Times" w:hAnsi="Times" w:cs="Times"/>
            <w:sz w:val="24"/>
            <w:szCs w:val="24"/>
          </w:rPr>
          <w:t>4</w:t>
        </w:r>
        <w:r>
          <w:rPr>
            <w:rFonts w:ascii="Times" w:hAnsi="Times" w:cs="Times"/>
            <w:sz w:val="24"/>
            <w:szCs w:val="24"/>
          </w:rPr>
          <w:t>0</w:t>
        </w:r>
        <w:r w:rsidRPr="002F638C">
          <w:rPr>
            <w:rFonts w:ascii="Times" w:hAnsi="Times" w:cs="Times"/>
            <w:sz w:val="24"/>
            <w:szCs w:val="24"/>
          </w:rPr>
          <w:t xml:space="preserve"> – User can </w:t>
        </w:r>
        <w:r>
          <w:rPr>
            <w:rFonts w:ascii="Times" w:hAnsi="Times" w:cs="Times"/>
            <w:sz w:val="24"/>
            <w:szCs w:val="24"/>
          </w:rPr>
          <w:t>edit</w:t>
        </w:r>
        <w:r w:rsidRPr="002F638C">
          <w:rPr>
            <w:rFonts w:ascii="Times" w:hAnsi="Times" w:cs="Times"/>
            <w:sz w:val="24"/>
            <w:szCs w:val="24"/>
          </w:rPr>
          <w:t xml:space="preserve"> notes</w:t>
        </w:r>
        <w:r>
          <w:rPr>
            <w:rFonts w:ascii="Times" w:hAnsi="Times" w:cs="Times"/>
            <w:sz w:val="24"/>
            <w:szCs w:val="24"/>
          </w:rPr>
          <w:t xml:space="preserve"> about a batch  </w:t>
        </w:r>
        <w:r>
          <w:rPr>
            <w:rFonts w:ascii="Times" w:hAnsi="Times" w:cs="Times"/>
            <w:color w:val="FF0000"/>
          </w:rPr>
          <w:t>BAT</w:t>
        </w:r>
        <w:r w:rsidRPr="001D5A25">
          <w:rPr>
            <w:rFonts w:ascii="Times" w:hAnsi="Times" w:cs="Times"/>
            <w:color w:val="FF0000"/>
          </w:rPr>
          <w:t xml:space="preserve"> </w:t>
        </w:r>
        <w:r w:rsidR="00064E5D">
          <w:rPr>
            <w:rFonts w:ascii="Times" w:hAnsi="Times" w:cs="Times"/>
            <w:color w:val="FF0000"/>
          </w:rPr>
          <w:t>1</w:t>
        </w:r>
      </w:ins>
      <w:ins w:id="205" w:author="Gregg" w:date="2013-07-06T23:50:00Z">
        <w:r w:rsidR="00064E5D">
          <w:rPr>
            <w:rFonts w:ascii="Times" w:hAnsi="Times" w:cs="Times"/>
            <w:color w:val="FF0000"/>
          </w:rPr>
          <w:t>1</w:t>
        </w:r>
      </w:ins>
    </w:p>
    <w:p w:rsidR="00540902" w:rsidRPr="00C12748" w:rsidRDefault="00540902" w:rsidP="007F3795">
      <w:pPr>
        <w:ind w:left="720"/>
        <w:rPr>
          <w:rFonts w:ascii="Times" w:hAnsi="Times" w:cs="Times"/>
        </w:rPr>
      </w:pPr>
      <w:ins w:id="206" w:author="Gregg" w:date="2013-07-06T23:47:00Z">
        <w:r>
          <w:rPr>
            <w:rFonts w:ascii="Times" w:hAnsi="Times" w:cs="Times"/>
          </w:rPr>
          <w:lastRenderedPageBreak/>
          <w:t xml:space="preserve">Users will need to have an account, and be logged in.  Users will need to select the “edit note” button/link for an existing batch note. </w:t>
        </w:r>
      </w:ins>
      <w:ins w:id="207" w:author="Gregg" w:date="2013-07-06T23:48:00Z">
        <w:r>
          <w:rPr>
            <w:rFonts w:ascii="Times" w:hAnsi="Times" w:cs="Times"/>
          </w:rPr>
          <w:t xml:space="preserve"> </w:t>
        </w:r>
        <w:r w:rsidR="002B5AD9">
          <w:rPr>
            <w:rFonts w:ascii="Times" w:hAnsi="Times" w:cs="Times"/>
          </w:rPr>
          <w:t>Users can edit the notes title and description.</w:t>
        </w:r>
      </w:ins>
    </w:p>
    <w:p w:rsidR="00540902" w:rsidRDefault="001860ED" w:rsidP="002F638C">
      <w:pPr>
        <w:pStyle w:val="ListParagraph"/>
        <w:numPr>
          <w:ilvl w:val="0"/>
          <w:numId w:val="30"/>
        </w:numPr>
        <w:spacing w:line="240" w:lineRule="auto"/>
        <w:ind w:left="360"/>
        <w:contextualSpacing w:val="0"/>
        <w:rPr>
          <w:ins w:id="208" w:author="Gregg" w:date="2013-07-14T17:48:00Z"/>
          <w:rFonts w:ascii="Times" w:hAnsi="Times" w:cs="Times"/>
          <w:sz w:val="24"/>
          <w:szCs w:val="24"/>
        </w:rPr>
      </w:pPr>
      <w:r>
        <w:rPr>
          <w:rFonts w:ascii="Times" w:hAnsi="Times" w:cs="Times"/>
          <w:sz w:val="24"/>
          <w:szCs w:val="24"/>
        </w:rPr>
        <w:t>Use Case #</w:t>
      </w:r>
      <w:ins w:id="209" w:author="Gregg" w:date="2013-07-14T17:48:00Z">
        <w:r>
          <w:rPr>
            <w:rFonts w:ascii="Times" w:hAnsi="Times" w:cs="Times"/>
            <w:sz w:val="24"/>
            <w:szCs w:val="24"/>
          </w:rPr>
          <w:t xml:space="preserve">41 – Users can </w:t>
        </w:r>
      </w:ins>
      <w:ins w:id="210" w:author="Gregg" w:date="2013-07-14T17:49:00Z">
        <w:r>
          <w:rPr>
            <w:rFonts w:ascii="Times" w:hAnsi="Times" w:cs="Times"/>
            <w:sz w:val="24"/>
            <w:szCs w:val="24"/>
          </w:rPr>
          <w:t>edit</w:t>
        </w:r>
      </w:ins>
      <w:ins w:id="211" w:author="Gregg" w:date="2013-07-14T17:48:00Z">
        <w:r>
          <w:rPr>
            <w:rFonts w:ascii="Times" w:hAnsi="Times" w:cs="Times"/>
            <w:sz w:val="24"/>
            <w:szCs w:val="24"/>
          </w:rPr>
          <w:t xml:space="preserve"> a</w:t>
        </w:r>
      </w:ins>
      <w:ins w:id="212" w:author="Gregg" w:date="2013-07-14T17:49:00Z">
        <w:r>
          <w:rPr>
            <w:rFonts w:ascii="Times" w:hAnsi="Times" w:cs="Times"/>
            <w:sz w:val="24"/>
            <w:szCs w:val="24"/>
          </w:rPr>
          <w:t xml:space="preserve"> </w:t>
        </w:r>
        <w:r>
          <w:rPr>
            <w:rFonts w:ascii="Times" w:hAnsi="Times" w:cs="Times"/>
            <w:sz w:val="24"/>
            <w:szCs w:val="24"/>
          </w:rPr>
          <w:t>batch</w:t>
        </w:r>
      </w:ins>
      <w:ins w:id="213" w:author="Gregg" w:date="2013-07-14T17:48:00Z">
        <w:r>
          <w:rPr>
            <w:rFonts w:ascii="Times" w:hAnsi="Times" w:cs="Times"/>
            <w:sz w:val="24"/>
            <w:szCs w:val="24"/>
          </w:rPr>
          <w:t xml:space="preserve"> measurement</w:t>
        </w:r>
      </w:ins>
    </w:p>
    <w:p w:rsidR="001860ED" w:rsidRDefault="001860ED" w:rsidP="00370FEE">
      <w:pPr>
        <w:pStyle w:val="ListParagraph"/>
        <w:spacing w:line="240" w:lineRule="auto"/>
        <w:contextualSpacing w:val="0"/>
        <w:rPr>
          <w:ins w:id="214" w:author="Gregg" w:date="2013-07-14T17:48:00Z"/>
          <w:rFonts w:ascii="Times" w:hAnsi="Times" w:cs="Times"/>
          <w:sz w:val="24"/>
          <w:szCs w:val="24"/>
        </w:rPr>
      </w:pPr>
      <w:ins w:id="215" w:author="Gregg" w:date="2013-07-14T17:49:00Z">
        <w:r>
          <w:rPr>
            <w:rFonts w:ascii="Times" w:hAnsi="Times" w:cs="Times"/>
            <w:sz w:val="24"/>
            <w:szCs w:val="24"/>
          </w:rPr>
          <w:t xml:space="preserve">Users will need to navigate to the batch and then the measurement.  </w:t>
        </w:r>
      </w:ins>
      <w:ins w:id="216" w:author="Gregg" w:date="2013-07-14T17:50:00Z">
        <w:r>
          <w:rPr>
            <w:rFonts w:ascii="Times" w:hAnsi="Times" w:cs="Times"/>
            <w:sz w:val="24"/>
            <w:szCs w:val="24"/>
          </w:rPr>
          <w:t>Users will need to select the “edit measurement” button/link.  Users can then make changes to the measurement values.</w:t>
        </w:r>
      </w:ins>
    </w:p>
    <w:p w:rsidR="001860ED" w:rsidRDefault="001860ED" w:rsidP="002F638C">
      <w:pPr>
        <w:pStyle w:val="ListParagraph"/>
        <w:numPr>
          <w:ilvl w:val="0"/>
          <w:numId w:val="30"/>
        </w:numPr>
        <w:spacing w:line="240" w:lineRule="auto"/>
        <w:ind w:left="360"/>
        <w:contextualSpacing w:val="0"/>
        <w:rPr>
          <w:ins w:id="217" w:author="Gregg" w:date="2013-07-14T17:51:00Z"/>
          <w:rFonts w:ascii="Times" w:hAnsi="Times" w:cs="Times"/>
          <w:sz w:val="24"/>
          <w:szCs w:val="24"/>
        </w:rPr>
      </w:pPr>
      <w:ins w:id="218" w:author="Gregg" w:date="2013-07-14T17:51:00Z">
        <w:r>
          <w:rPr>
            <w:rFonts w:ascii="Times" w:hAnsi="Times" w:cs="Times"/>
            <w:sz w:val="24"/>
            <w:szCs w:val="24"/>
          </w:rPr>
          <w:t>Use Case #42 – Users can delete a batch measurement</w:t>
        </w:r>
      </w:ins>
    </w:p>
    <w:p w:rsidR="001860ED" w:rsidRDefault="001860ED" w:rsidP="00370FEE">
      <w:pPr>
        <w:pStyle w:val="ListParagraph"/>
        <w:spacing w:line="240" w:lineRule="auto"/>
        <w:contextualSpacing w:val="0"/>
        <w:rPr>
          <w:ins w:id="219" w:author="Gregg" w:date="2013-07-14T17:51:00Z"/>
          <w:rFonts w:ascii="Times" w:hAnsi="Times" w:cs="Times"/>
          <w:sz w:val="24"/>
          <w:szCs w:val="24"/>
        </w:rPr>
      </w:pPr>
      <w:ins w:id="220" w:author="Gregg" w:date="2013-07-14T17:51:00Z">
        <w:r>
          <w:rPr>
            <w:rFonts w:ascii="Times" w:hAnsi="Times" w:cs="Times"/>
            <w:sz w:val="24"/>
            <w:szCs w:val="24"/>
          </w:rPr>
          <w:t xml:space="preserve">Users will </w:t>
        </w:r>
        <w:r>
          <w:rPr>
            <w:rFonts w:ascii="Times" w:hAnsi="Times" w:cs="Times"/>
            <w:sz w:val="24"/>
            <w:szCs w:val="24"/>
          </w:rPr>
          <w:t>need to navigate to the batch and then the measurement.  Users will need to select the “</w:t>
        </w:r>
        <w:r>
          <w:rPr>
            <w:rFonts w:ascii="Times" w:hAnsi="Times" w:cs="Times"/>
            <w:sz w:val="24"/>
            <w:szCs w:val="24"/>
          </w:rPr>
          <w:t>delete</w:t>
        </w:r>
        <w:r>
          <w:rPr>
            <w:rFonts w:ascii="Times" w:hAnsi="Times" w:cs="Times"/>
            <w:sz w:val="24"/>
            <w:szCs w:val="24"/>
          </w:rPr>
          <w:t xml:space="preserve"> measurement” button/link.  </w:t>
        </w:r>
      </w:ins>
      <w:ins w:id="221" w:author="Gregg" w:date="2013-07-14T17:53:00Z">
        <w:r w:rsidRPr="008A13E6">
          <w:rPr>
            <w:rFonts w:ascii="Times" w:hAnsi="Times" w:cs="Times"/>
          </w:rPr>
          <w:t xml:space="preserve">The user will be prompted to verify they wish to </w:t>
        </w:r>
        <w:r>
          <w:rPr>
            <w:rFonts w:ascii="Times" w:hAnsi="Times" w:cs="Times"/>
          </w:rPr>
          <w:t>delete the</w:t>
        </w:r>
      </w:ins>
      <w:ins w:id="222" w:author="Gregg" w:date="2013-07-14T17:54:00Z">
        <w:r>
          <w:rPr>
            <w:rFonts w:ascii="Times" w:hAnsi="Times" w:cs="Times"/>
          </w:rPr>
          <w:t xml:space="preserve"> selected measurement</w:t>
        </w:r>
      </w:ins>
      <w:ins w:id="223" w:author="Gregg" w:date="2013-07-14T17:53:00Z">
        <w:r w:rsidRPr="008A13E6">
          <w:rPr>
            <w:rFonts w:ascii="Times" w:hAnsi="Times" w:cs="Times"/>
          </w:rPr>
          <w:t>.</w:t>
        </w:r>
      </w:ins>
    </w:p>
    <w:p w:rsidR="001860ED" w:rsidRDefault="001860ED" w:rsidP="002F638C">
      <w:pPr>
        <w:pStyle w:val="ListParagraph"/>
        <w:numPr>
          <w:ilvl w:val="0"/>
          <w:numId w:val="30"/>
        </w:numPr>
        <w:spacing w:line="240" w:lineRule="auto"/>
        <w:ind w:left="360"/>
        <w:contextualSpacing w:val="0"/>
        <w:rPr>
          <w:ins w:id="224" w:author="Gregg" w:date="2013-07-06T23:39:00Z"/>
          <w:rFonts w:ascii="Times" w:hAnsi="Times" w:cs="Times"/>
          <w:sz w:val="24"/>
          <w:szCs w:val="24"/>
        </w:rPr>
      </w:pPr>
    </w:p>
    <w:p w:rsidR="006B1707" w:rsidRPr="001860ED" w:rsidRDefault="006B1707" w:rsidP="001860ED">
      <w:pPr>
        <w:rPr>
          <w:rFonts w:ascii="Times" w:hAnsi="Times" w:cs="Times"/>
          <w:b/>
          <w:sz w:val="28"/>
          <w:szCs w:val="28"/>
        </w:rPr>
      </w:pP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25" w:name="_Toc360927176"/>
      <w:r>
        <w:rPr>
          <w:rFonts w:ascii="Times" w:hAnsi="Times" w:cs="Times"/>
          <w:color w:val="auto"/>
          <w:sz w:val="28"/>
          <w:szCs w:val="28"/>
        </w:rPr>
        <w:t xml:space="preserve">  </w:t>
      </w:r>
      <w:r w:rsidR="00A70DA5" w:rsidRPr="00844228">
        <w:rPr>
          <w:rFonts w:ascii="Times" w:hAnsi="Times" w:cs="Times"/>
          <w:color w:val="auto"/>
          <w:sz w:val="28"/>
          <w:szCs w:val="28"/>
        </w:rPr>
        <w:t>Classes / Objects</w:t>
      </w:r>
      <w:bookmarkEnd w:id="225"/>
    </w:p>
    <w:p w:rsidR="005A49BE" w:rsidRPr="00844228" w:rsidRDefault="005A49BE" w:rsidP="004B2164">
      <w:pPr>
        <w:pStyle w:val="Heading3"/>
        <w:numPr>
          <w:ilvl w:val="0"/>
          <w:numId w:val="21"/>
        </w:numPr>
        <w:spacing w:before="0" w:after="200"/>
        <w:ind w:left="360"/>
        <w:rPr>
          <w:rFonts w:ascii="Times" w:hAnsi="Times" w:cs="Times"/>
          <w:color w:val="auto"/>
          <w:sz w:val="24"/>
          <w:szCs w:val="24"/>
        </w:rPr>
      </w:pPr>
      <w:bookmarkStart w:id="226" w:name="_Toc360927177"/>
      <w:r w:rsidRPr="00844228">
        <w:rPr>
          <w:rFonts w:ascii="Times" w:hAnsi="Times" w:cs="Times"/>
          <w:color w:val="auto"/>
          <w:sz w:val="24"/>
          <w:szCs w:val="24"/>
        </w:rPr>
        <w:t>&lt;Class / Object #1&gt;</w:t>
      </w:r>
      <w:bookmarkEnd w:id="226"/>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Attributes</w:t>
      </w:r>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Functions</w:t>
      </w:r>
    </w:p>
    <w:p w:rsidR="005A49BE" w:rsidRPr="005A49BE" w:rsidRDefault="005A49BE" w:rsidP="005A49BE">
      <w:pPr>
        <w:ind w:left="360" w:hanging="360"/>
        <w:contextualSpacing/>
        <w:rPr>
          <w:color w:val="002060"/>
        </w:rPr>
      </w:pPr>
      <w:r w:rsidRPr="005A49BE">
        <w:rPr>
          <w:color w:val="002060"/>
        </w:rPr>
        <w:t>&lt;Reference to functional requirements and/or use cases&gt;</w:t>
      </w:r>
    </w:p>
    <w:p w:rsidR="005A49BE" w:rsidRPr="005A49BE" w:rsidRDefault="005A49BE" w:rsidP="005A49BE">
      <w:pPr>
        <w:pStyle w:val="ListParagraph"/>
        <w:ind w:left="0"/>
        <w:rPr>
          <w:rFonts w:ascii="Times" w:hAnsi="Times" w:cs="Times"/>
          <w:b/>
          <w:sz w:val="24"/>
          <w:szCs w:val="24"/>
        </w:rPr>
      </w:pPr>
    </w:p>
    <w:p w:rsidR="005A49BE" w:rsidRPr="00844228" w:rsidRDefault="005A49BE" w:rsidP="00844228">
      <w:pPr>
        <w:pStyle w:val="Heading3"/>
        <w:numPr>
          <w:ilvl w:val="0"/>
          <w:numId w:val="21"/>
        </w:numPr>
        <w:ind w:left="360"/>
        <w:rPr>
          <w:rFonts w:ascii="Times" w:hAnsi="Times" w:cs="Times"/>
          <w:color w:val="auto"/>
          <w:sz w:val="24"/>
          <w:szCs w:val="24"/>
        </w:rPr>
      </w:pPr>
      <w:bookmarkStart w:id="227" w:name="_Toc360927178"/>
      <w:r w:rsidRPr="00844228">
        <w:rPr>
          <w:rFonts w:ascii="Times" w:hAnsi="Times" w:cs="Times"/>
          <w:color w:val="auto"/>
          <w:sz w:val="24"/>
          <w:szCs w:val="24"/>
        </w:rPr>
        <w:t>&lt;Class / Object #2&gt;</w:t>
      </w:r>
      <w:bookmarkEnd w:id="227"/>
    </w:p>
    <w:p w:rsidR="005A49BE" w:rsidRDefault="005A49BE" w:rsidP="005A49BE">
      <w:pPr>
        <w:ind w:left="360"/>
      </w:pPr>
      <w:r>
        <w:t>…</w:t>
      </w: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28" w:name="_Toc360927179"/>
      <w:r>
        <w:rPr>
          <w:rFonts w:ascii="Times" w:hAnsi="Times" w:cs="Times"/>
          <w:color w:val="auto"/>
          <w:sz w:val="28"/>
          <w:szCs w:val="28"/>
        </w:rPr>
        <w:t xml:space="preserve">  </w:t>
      </w:r>
      <w:r w:rsidR="00A70DA5" w:rsidRPr="00844228">
        <w:rPr>
          <w:rFonts w:ascii="Times" w:hAnsi="Times" w:cs="Times"/>
          <w:color w:val="auto"/>
          <w:sz w:val="28"/>
          <w:szCs w:val="28"/>
        </w:rPr>
        <w:t>Non-Functional Requirements</w:t>
      </w:r>
      <w:bookmarkEnd w:id="228"/>
    </w:p>
    <w:p w:rsidR="005A49BE" w:rsidRDefault="005A49BE" w:rsidP="005A49BE">
      <w:pPr>
        <w:pStyle w:val="BodyText"/>
        <w:spacing w:after="200"/>
        <w:rPr>
          <w:color w:val="002060"/>
        </w:rPr>
      </w:pPr>
      <w:r w:rsidRPr="00B3415E">
        <w:rPr>
          <w:color w:val="00206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29" w:name="_Toc360927180"/>
      <w:r w:rsidRPr="005A49BE">
        <w:rPr>
          <w:rFonts w:ascii="Times" w:hAnsi="Times" w:cs="Times"/>
          <w:color w:val="auto"/>
          <w:sz w:val="24"/>
          <w:szCs w:val="24"/>
        </w:rPr>
        <w:lastRenderedPageBreak/>
        <w:t>Performance</w:t>
      </w:r>
      <w:bookmarkEnd w:id="229"/>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30" w:name="_Toc506458800"/>
      <w:bookmarkStart w:id="231" w:name="_Toc506459166"/>
      <w:bookmarkStart w:id="232" w:name="_Toc360927181"/>
      <w:r w:rsidRPr="005A49BE">
        <w:rPr>
          <w:rFonts w:ascii="Times" w:hAnsi="Times" w:cs="Times"/>
          <w:color w:val="auto"/>
          <w:sz w:val="24"/>
          <w:szCs w:val="24"/>
        </w:rPr>
        <w:t>Reliability</w:t>
      </w:r>
      <w:bookmarkEnd w:id="230"/>
      <w:bookmarkEnd w:id="231"/>
      <w:bookmarkEnd w:id="232"/>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33" w:name="_Toc506458801"/>
      <w:bookmarkStart w:id="234" w:name="_Toc506459167"/>
      <w:bookmarkStart w:id="235" w:name="_Toc360927182"/>
      <w:r w:rsidRPr="005A49BE">
        <w:rPr>
          <w:rFonts w:ascii="Times" w:hAnsi="Times" w:cs="Times"/>
          <w:color w:val="auto"/>
          <w:sz w:val="24"/>
          <w:szCs w:val="24"/>
        </w:rPr>
        <w:t>Availability</w:t>
      </w:r>
      <w:bookmarkEnd w:id="233"/>
      <w:bookmarkEnd w:id="234"/>
      <w:bookmarkEnd w:id="235"/>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36" w:name="_Toc506458802"/>
      <w:bookmarkStart w:id="237" w:name="_Toc506459168"/>
      <w:bookmarkStart w:id="238" w:name="_Toc360927183"/>
      <w:r w:rsidRPr="005A49BE">
        <w:rPr>
          <w:rFonts w:ascii="Times" w:hAnsi="Times" w:cs="Times"/>
          <w:color w:val="auto"/>
          <w:sz w:val="24"/>
          <w:szCs w:val="24"/>
        </w:rPr>
        <w:t>Security</w:t>
      </w:r>
      <w:bookmarkEnd w:id="236"/>
      <w:bookmarkEnd w:id="237"/>
      <w:bookmarkEnd w:id="238"/>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39" w:name="_Toc506458803"/>
      <w:bookmarkStart w:id="240" w:name="_Toc506459169"/>
      <w:bookmarkStart w:id="241" w:name="_Toc360927184"/>
      <w:r w:rsidRPr="005A49BE">
        <w:rPr>
          <w:rFonts w:ascii="Times" w:hAnsi="Times" w:cs="Times"/>
          <w:color w:val="auto"/>
          <w:sz w:val="24"/>
          <w:szCs w:val="24"/>
        </w:rPr>
        <w:t>Maintainability</w:t>
      </w:r>
      <w:bookmarkEnd w:id="239"/>
      <w:bookmarkEnd w:id="240"/>
      <w:bookmarkEnd w:id="241"/>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42" w:name="_Toc506458804"/>
      <w:bookmarkStart w:id="243" w:name="_Toc506459170"/>
      <w:bookmarkStart w:id="244" w:name="_Toc360927185"/>
      <w:r w:rsidRPr="005A49BE">
        <w:rPr>
          <w:rFonts w:ascii="Times" w:hAnsi="Times" w:cs="Times"/>
          <w:color w:val="auto"/>
          <w:sz w:val="24"/>
          <w:szCs w:val="24"/>
        </w:rPr>
        <w:t>Portability</w:t>
      </w:r>
      <w:bookmarkEnd w:id="242"/>
      <w:bookmarkEnd w:id="243"/>
      <w:bookmarkEnd w:id="244"/>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45" w:name="_Toc360927186"/>
      <w:r>
        <w:rPr>
          <w:rFonts w:ascii="Times" w:hAnsi="Times" w:cs="Times"/>
          <w:color w:val="auto"/>
          <w:sz w:val="28"/>
          <w:szCs w:val="28"/>
        </w:rPr>
        <w:t xml:space="preserve">  </w:t>
      </w:r>
      <w:r w:rsidR="00A70DA5" w:rsidRPr="00844228">
        <w:rPr>
          <w:rFonts w:ascii="Times" w:hAnsi="Times" w:cs="Times"/>
          <w:color w:val="auto"/>
          <w:sz w:val="28"/>
          <w:szCs w:val="28"/>
        </w:rPr>
        <w:t>Inverse Requirements</w:t>
      </w:r>
      <w:bookmarkEnd w:id="245"/>
    </w:p>
    <w:p w:rsidR="005A49BE" w:rsidRPr="00B3415E" w:rsidRDefault="005A49BE" w:rsidP="005A49BE">
      <w:pPr>
        <w:pStyle w:val="BodyText"/>
        <w:spacing w:after="200"/>
        <w:rPr>
          <w:color w:val="002060"/>
        </w:rPr>
      </w:pPr>
      <w:r w:rsidRPr="00B3415E">
        <w:rPr>
          <w:color w:val="002060"/>
        </w:rPr>
        <w:t>State any *useful* inverse requirements.</w:t>
      </w: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46" w:name="_Toc360927187"/>
      <w:r>
        <w:rPr>
          <w:rFonts w:ascii="Times" w:hAnsi="Times" w:cs="Times"/>
          <w:color w:val="auto"/>
          <w:sz w:val="28"/>
          <w:szCs w:val="28"/>
        </w:rPr>
        <w:t xml:space="preserve">  </w:t>
      </w:r>
      <w:r w:rsidR="00A70DA5" w:rsidRPr="00844228">
        <w:rPr>
          <w:rFonts w:ascii="Times" w:hAnsi="Times" w:cs="Times"/>
          <w:color w:val="auto"/>
          <w:sz w:val="28"/>
          <w:szCs w:val="28"/>
        </w:rPr>
        <w:t>Design Constraints</w:t>
      </w:r>
      <w:bookmarkEnd w:id="246"/>
    </w:p>
    <w:p w:rsidR="005A49BE" w:rsidRPr="00B3415E" w:rsidRDefault="005A49BE" w:rsidP="005A49BE">
      <w:pPr>
        <w:pStyle w:val="BodyText"/>
        <w:spacing w:after="200"/>
        <w:rPr>
          <w:color w:val="002060"/>
        </w:rPr>
      </w:pPr>
      <w:r w:rsidRPr="00B3415E">
        <w:rPr>
          <w:color w:val="002060"/>
        </w:rPr>
        <w:t xml:space="preserve">Specify design constrains imposed by other standards, company policies, hardware limitation, etc. that will </w:t>
      </w:r>
      <w:proofErr w:type="gramStart"/>
      <w:r w:rsidRPr="00B3415E">
        <w:rPr>
          <w:color w:val="002060"/>
        </w:rPr>
        <w:t>impact</w:t>
      </w:r>
      <w:proofErr w:type="gramEnd"/>
      <w:r w:rsidRPr="00B3415E">
        <w:rPr>
          <w:color w:val="002060"/>
        </w:rPr>
        <w:t xml:space="preserve"> this software project.</w:t>
      </w:r>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47" w:name="_Toc360927188"/>
      <w:r>
        <w:rPr>
          <w:rFonts w:ascii="Times" w:hAnsi="Times" w:cs="Times"/>
          <w:color w:val="auto"/>
          <w:sz w:val="28"/>
          <w:szCs w:val="28"/>
        </w:rPr>
        <w:t xml:space="preserve">  </w:t>
      </w:r>
      <w:r w:rsidR="00A70DA5" w:rsidRPr="00844228">
        <w:rPr>
          <w:rFonts w:ascii="Times" w:hAnsi="Times" w:cs="Times"/>
          <w:color w:val="auto"/>
          <w:sz w:val="28"/>
          <w:szCs w:val="28"/>
        </w:rPr>
        <w:t>Logistical Database Requirements</w:t>
      </w:r>
      <w:bookmarkEnd w:id="247"/>
    </w:p>
    <w:p w:rsidR="005A49BE" w:rsidRPr="00B3415E" w:rsidRDefault="005A49BE" w:rsidP="005A49BE">
      <w:pPr>
        <w:pStyle w:val="BodyText"/>
        <w:spacing w:after="200"/>
        <w:rPr>
          <w:color w:val="002060"/>
        </w:rPr>
      </w:pPr>
      <w:r w:rsidRPr="00B3415E">
        <w:rPr>
          <w:color w:val="002060"/>
        </w:rPr>
        <w:t xml:space="preserve">Will a database be used?  If so, what logical requirements exist for data formats, storage capabilities, data retention, data integrity, </w:t>
      </w:r>
      <w:proofErr w:type="gramStart"/>
      <w:r w:rsidRPr="00B3415E">
        <w:rPr>
          <w:color w:val="002060"/>
        </w:rPr>
        <w:t>etc.</w:t>
      </w:r>
      <w:proofErr w:type="gramEnd"/>
    </w:p>
    <w:p w:rsidR="00A70DA5" w:rsidRPr="00844228" w:rsidRDefault="00C2153A" w:rsidP="00844228">
      <w:pPr>
        <w:pStyle w:val="Heading2"/>
        <w:numPr>
          <w:ilvl w:val="0"/>
          <w:numId w:val="19"/>
        </w:numPr>
        <w:spacing w:before="0" w:after="200"/>
        <w:ind w:left="360"/>
        <w:rPr>
          <w:rFonts w:ascii="Times" w:hAnsi="Times" w:cs="Times"/>
          <w:color w:val="auto"/>
          <w:sz w:val="28"/>
          <w:szCs w:val="28"/>
        </w:rPr>
      </w:pPr>
      <w:bookmarkStart w:id="248" w:name="_Toc360927189"/>
      <w:r>
        <w:rPr>
          <w:rFonts w:ascii="Times" w:hAnsi="Times" w:cs="Times"/>
          <w:color w:val="auto"/>
          <w:sz w:val="28"/>
          <w:szCs w:val="28"/>
        </w:rPr>
        <w:t xml:space="preserve">  </w:t>
      </w:r>
      <w:r w:rsidR="00A70DA5" w:rsidRPr="00844228">
        <w:rPr>
          <w:rFonts w:ascii="Times" w:hAnsi="Times" w:cs="Times"/>
          <w:color w:val="auto"/>
          <w:sz w:val="28"/>
          <w:szCs w:val="28"/>
        </w:rPr>
        <w:t>Other Requirements</w:t>
      </w:r>
      <w:bookmarkEnd w:id="248"/>
    </w:p>
    <w:p w:rsidR="005A49BE" w:rsidRPr="00B3415E" w:rsidRDefault="005A49BE" w:rsidP="005A49BE">
      <w:pPr>
        <w:pStyle w:val="BodyText"/>
        <w:spacing w:after="200"/>
        <w:rPr>
          <w:color w:val="002060"/>
        </w:rPr>
      </w:pPr>
      <w:proofErr w:type="gramStart"/>
      <w:r w:rsidRPr="00B3415E">
        <w:rPr>
          <w:color w:val="002060"/>
        </w:rPr>
        <w:t>Catchall section for any additional requirements.</w:t>
      </w:r>
      <w:proofErr w:type="gramEnd"/>
    </w:p>
    <w:p w:rsidR="002D14A5" w:rsidRDefault="002D14A5" w:rsidP="003B12DE">
      <w:pPr>
        <w:pStyle w:val="Heading1"/>
        <w:numPr>
          <w:ilvl w:val="0"/>
          <w:numId w:val="14"/>
        </w:numPr>
        <w:ind w:left="360"/>
      </w:pPr>
      <w:bookmarkStart w:id="249" w:name="_Toc360927190"/>
      <w:r>
        <w:t>Analysis Models</w:t>
      </w:r>
      <w:bookmarkEnd w:id="249"/>
    </w:p>
    <w:p w:rsidR="005A49BE" w:rsidRPr="00B3415E" w:rsidRDefault="005A49BE" w:rsidP="00BA0337">
      <w:pPr>
        <w:pStyle w:val="BodyText"/>
        <w:spacing w:after="200"/>
        <w:rPr>
          <w:color w:val="002060"/>
        </w:rPr>
      </w:pPr>
      <w:r w:rsidRPr="00B3415E">
        <w:rPr>
          <w:color w:val="002060"/>
        </w:rPr>
        <w:t>List all analysis models used in developing specific requirements previously given in this SRS.  Each model should include an introduction and a narrative description.  Furthermore, each model should be traceable the SRS’s requirements.</w:t>
      </w:r>
    </w:p>
    <w:p w:rsidR="005A49BE" w:rsidRPr="00BA0337" w:rsidRDefault="00C2153A" w:rsidP="00BA0337">
      <w:pPr>
        <w:pStyle w:val="Heading2"/>
        <w:numPr>
          <w:ilvl w:val="0"/>
          <w:numId w:val="12"/>
        </w:numPr>
        <w:spacing w:before="0" w:after="200"/>
        <w:ind w:left="360"/>
        <w:rPr>
          <w:rFonts w:ascii="Times" w:hAnsi="Times" w:cs="Times"/>
          <w:color w:val="auto"/>
          <w:sz w:val="28"/>
          <w:szCs w:val="28"/>
        </w:rPr>
      </w:pPr>
      <w:bookmarkStart w:id="250" w:name="_Toc360927191"/>
      <w:r>
        <w:rPr>
          <w:rFonts w:ascii="Times" w:hAnsi="Times" w:cs="Times"/>
          <w:color w:val="auto"/>
          <w:sz w:val="28"/>
          <w:szCs w:val="28"/>
        </w:rPr>
        <w:t xml:space="preserve">  </w:t>
      </w:r>
      <w:r w:rsidR="005A49BE" w:rsidRPr="00BA0337">
        <w:rPr>
          <w:rFonts w:ascii="Times" w:hAnsi="Times" w:cs="Times"/>
          <w:color w:val="auto"/>
          <w:sz w:val="28"/>
          <w:szCs w:val="28"/>
        </w:rPr>
        <w:t>Sequence Diagrams</w:t>
      </w:r>
      <w:bookmarkEnd w:id="250"/>
    </w:p>
    <w:p w:rsidR="005A49BE" w:rsidRPr="00BA0337" w:rsidRDefault="00C2153A" w:rsidP="00BA0337">
      <w:pPr>
        <w:pStyle w:val="Heading2"/>
        <w:numPr>
          <w:ilvl w:val="0"/>
          <w:numId w:val="12"/>
        </w:numPr>
        <w:spacing w:before="0" w:after="200"/>
        <w:ind w:left="360"/>
        <w:rPr>
          <w:rFonts w:ascii="Times" w:hAnsi="Times" w:cs="Times"/>
          <w:color w:val="auto"/>
          <w:sz w:val="28"/>
          <w:szCs w:val="28"/>
        </w:rPr>
      </w:pPr>
      <w:bookmarkStart w:id="251" w:name="_Toc506458811"/>
      <w:bookmarkStart w:id="252" w:name="_Toc506459177"/>
      <w:bookmarkStart w:id="253" w:name="_Toc360927192"/>
      <w:r>
        <w:rPr>
          <w:rFonts w:ascii="Times" w:hAnsi="Times" w:cs="Times"/>
          <w:color w:val="auto"/>
          <w:sz w:val="28"/>
          <w:szCs w:val="28"/>
        </w:rPr>
        <w:t xml:space="preserve">  </w:t>
      </w:r>
      <w:r w:rsidR="005A49BE" w:rsidRPr="00BA0337">
        <w:rPr>
          <w:rFonts w:ascii="Times" w:hAnsi="Times" w:cs="Times"/>
          <w:color w:val="auto"/>
          <w:sz w:val="28"/>
          <w:szCs w:val="28"/>
        </w:rPr>
        <w:t>Data Flow Diagrams (DFD)</w:t>
      </w:r>
      <w:bookmarkEnd w:id="251"/>
      <w:bookmarkEnd w:id="252"/>
      <w:bookmarkEnd w:id="253"/>
    </w:p>
    <w:p w:rsidR="005A49BE" w:rsidRPr="00BA0337" w:rsidRDefault="00C2153A" w:rsidP="00BA0337">
      <w:pPr>
        <w:pStyle w:val="Heading2"/>
        <w:numPr>
          <w:ilvl w:val="0"/>
          <w:numId w:val="12"/>
        </w:numPr>
        <w:spacing w:before="0" w:after="200"/>
        <w:ind w:left="360"/>
        <w:rPr>
          <w:rFonts w:ascii="Times" w:hAnsi="Times" w:cs="Times"/>
          <w:color w:val="auto"/>
          <w:sz w:val="28"/>
          <w:szCs w:val="28"/>
        </w:rPr>
      </w:pPr>
      <w:bookmarkStart w:id="254" w:name="_Toc506458812"/>
      <w:bookmarkStart w:id="255" w:name="_Toc506459178"/>
      <w:bookmarkStart w:id="256" w:name="_Toc360927193"/>
      <w:r>
        <w:rPr>
          <w:rFonts w:ascii="Times" w:hAnsi="Times" w:cs="Times"/>
          <w:color w:val="auto"/>
          <w:sz w:val="28"/>
          <w:szCs w:val="28"/>
        </w:rPr>
        <w:t xml:space="preserve">  </w:t>
      </w:r>
      <w:r w:rsidR="005A49BE" w:rsidRPr="00BA0337">
        <w:rPr>
          <w:rFonts w:ascii="Times" w:hAnsi="Times" w:cs="Times"/>
          <w:color w:val="auto"/>
          <w:sz w:val="28"/>
          <w:szCs w:val="28"/>
        </w:rPr>
        <w:t>State-Transition Diagrams (STD)</w:t>
      </w:r>
      <w:bookmarkEnd w:id="254"/>
      <w:bookmarkEnd w:id="255"/>
      <w:bookmarkEnd w:id="256"/>
    </w:p>
    <w:p w:rsidR="005A49BE" w:rsidRDefault="005A49BE" w:rsidP="005A49BE">
      <w:pPr>
        <w:pStyle w:val="ListParagraph"/>
        <w:ind w:left="360"/>
        <w:rPr>
          <w:rFonts w:ascii="Times" w:hAnsi="Times" w:cs="Times"/>
          <w:b/>
          <w:sz w:val="32"/>
          <w:szCs w:val="32"/>
        </w:rPr>
      </w:pPr>
    </w:p>
    <w:p w:rsidR="002D14A5" w:rsidRPr="002D14A5" w:rsidRDefault="002D14A5" w:rsidP="003B12DE">
      <w:pPr>
        <w:pStyle w:val="Heading1"/>
        <w:numPr>
          <w:ilvl w:val="0"/>
          <w:numId w:val="14"/>
        </w:numPr>
        <w:ind w:left="360"/>
      </w:pPr>
      <w:bookmarkStart w:id="257" w:name="_Toc360927194"/>
      <w:r>
        <w:lastRenderedPageBreak/>
        <w:t>Change Management Process</w:t>
      </w:r>
      <w:bookmarkEnd w:id="257"/>
    </w:p>
    <w:p w:rsidR="00BA0337" w:rsidRPr="00B3415E" w:rsidRDefault="00BA0337" w:rsidP="00BA0337">
      <w:pPr>
        <w:pStyle w:val="BodyText"/>
        <w:spacing w:after="200"/>
        <w:rPr>
          <w:color w:val="002060"/>
        </w:rPr>
      </w:pPr>
      <w:r w:rsidRPr="00B3415E">
        <w:rPr>
          <w:color w:val="002060"/>
        </w:rPr>
        <w:t>Identify and describe the process that will be used to update the SRS, as needed, when project scope or requirements change.  Who can submit changes and by what means, and how will these changes be approved.</w:t>
      </w:r>
    </w:p>
    <w:p w:rsidR="00D34535" w:rsidRPr="002D14A5" w:rsidRDefault="00C2153A" w:rsidP="00844228">
      <w:pPr>
        <w:pStyle w:val="Heading1"/>
        <w:numPr>
          <w:ilvl w:val="0"/>
          <w:numId w:val="23"/>
        </w:numPr>
        <w:ind w:left="360"/>
      </w:pPr>
      <w:bookmarkStart w:id="258" w:name="_Toc360927195"/>
      <w:r>
        <w:t xml:space="preserve"> </w:t>
      </w:r>
      <w:r w:rsidR="002D14A5" w:rsidRPr="002D14A5">
        <w:t>Appendices</w:t>
      </w:r>
      <w:bookmarkEnd w:id="258"/>
    </w:p>
    <w:p w:rsidR="00BA0337" w:rsidRPr="00B3415E" w:rsidRDefault="00BA0337" w:rsidP="00BA0337">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BA0337" w:rsidRPr="00BA0337" w:rsidRDefault="00BA0337" w:rsidP="00BA0337">
      <w:pPr>
        <w:rPr>
          <w:i/>
          <w:color w:val="002060"/>
        </w:rPr>
      </w:pPr>
    </w:p>
    <w:p w:rsidR="00BA0337" w:rsidRPr="00BA0337" w:rsidRDefault="00BA0337" w:rsidP="00BA0337">
      <w:pPr>
        <w:rPr>
          <w:i/>
          <w:color w:val="002060"/>
        </w:rPr>
      </w:pPr>
      <w:r w:rsidRPr="00BA0337">
        <w:rPr>
          <w:i/>
          <w:color w:val="002060"/>
        </w:rPr>
        <w:t>Example Appendices could include (initial) conceptual documents for the software project, marketing materials, minutes of meetings with the customer(s), etc.</w:t>
      </w:r>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259" w:name="_Toc360927196"/>
      <w:r w:rsidRPr="00BA0337">
        <w:rPr>
          <w:rFonts w:ascii="Times" w:hAnsi="Times" w:cs="Times"/>
          <w:color w:val="auto"/>
          <w:sz w:val="28"/>
          <w:szCs w:val="28"/>
        </w:rPr>
        <w:t>Appendix 1</w:t>
      </w:r>
      <w:bookmarkEnd w:id="259"/>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260" w:name="_Toc506459182"/>
      <w:bookmarkStart w:id="261" w:name="_Toc360927197"/>
      <w:r w:rsidRPr="00BA0337">
        <w:rPr>
          <w:rFonts w:ascii="Times" w:hAnsi="Times" w:cs="Times"/>
          <w:color w:val="auto"/>
          <w:sz w:val="28"/>
          <w:szCs w:val="28"/>
        </w:rPr>
        <w:t>Appendix 2</w:t>
      </w:r>
      <w:bookmarkEnd w:id="260"/>
      <w:bookmarkEnd w:id="261"/>
    </w:p>
    <w:p w:rsidR="00D34535" w:rsidRDefault="00D34535" w:rsidP="00DA232A"/>
    <w:p w:rsidR="00D34535" w:rsidRDefault="00D34535" w:rsidP="00DA232A"/>
    <w:p w:rsidR="00D34535" w:rsidRDefault="00D34535" w:rsidP="00DA232A"/>
    <w:sectPr w:rsidR="00D34535" w:rsidSect="002D14A5">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Gregg" w:date="2013-06-22T21:36:00Z" w:initials="G">
    <w:p w:rsidR="008E3A92" w:rsidRDefault="008E3A92">
      <w:pPr>
        <w:pStyle w:val="CommentText"/>
      </w:pPr>
      <w:r>
        <w:rPr>
          <w:rStyle w:val="CommentReference"/>
        </w:rPr>
        <w:annotationRef/>
      </w:r>
      <w:r>
        <w:t>To stay consistent, I think we should use “button/link” everywhere</w:t>
      </w:r>
    </w:p>
  </w:comment>
  <w:comment w:id="48" w:author="Gregg" w:date="2013-06-22T21:39:00Z" w:initials="G">
    <w:p w:rsidR="008E3A92" w:rsidRDefault="008E3A92">
      <w:pPr>
        <w:pStyle w:val="CommentText"/>
      </w:pPr>
      <w:r>
        <w:rPr>
          <w:rStyle w:val="CommentReference"/>
        </w:rPr>
        <w:annotationRef/>
      </w:r>
      <w:r>
        <w:t>Is there an important distinction between invalid and incorrect?</w:t>
      </w:r>
    </w:p>
  </w:comment>
  <w:comment w:id="69" w:author="Gregg" w:date="2013-06-25T17:01:00Z" w:initials="G">
    <w:p w:rsidR="008E3A92" w:rsidRDefault="008E3A92">
      <w:pPr>
        <w:pStyle w:val="CommentText"/>
      </w:pPr>
      <w:r>
        <w:rPr>
          <w:rStyle w:val="CommentReference"/>
        </w:rPr>
        <w:annotationRef/>
      </w:r>
      <w:r>
        <w:t>Need to verify link name after UI update.</w:t>
      </w:r>
    </w:p>
  </w:comment>
  <w:comment w:id="77" w:author="Gregg" w:date="2013-06-25T17:02:00Z" w:initials="G">
    <w:p w:rsidR="008E3A92" w:rsidRDefault="008E3A92">
      <w:pPr>
        <w:pStyle w:val="CommentText"/>
      </w:pPr>
      <w:r>
        <w:rPr>
          <w:rStyle w:val="CommentReference"/>
        </w:rPr>
        <w:annotationRef/>
      </w:r>
      <w:r>
        <w:t>Currently no cancel button.</w:t>
      </w:r>
    </w:p>
  </w:comment>
  <w:comment w:id="82" w:author="Gregg" w:date="2013-06-25T17:02:00Z" w:initials="G">
    <w:p w:rsidR="008E3A92" w:rsidRDefault="008E3A92" w:rsidP="00D57747">
      <w:pPr>
        <w:pStyle w:val="CommentText"/>
      </w:pPr>
      <w:r>
        <w:rPr>
          <w:rStyle w:val="CommentReference"/>
        </w:rPr>
        <w:annotationRef/>
      </w:r>
      <w:r>
        <w:t>Need to verify link name after UI update.</w:t>
      </w:r>
    </w:p>
    <w:p w:rsidR="008E3A92" w:rsidRDefault="008E3A92">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077" w:rsidRDefault="00292077" w:rsidP="00DA232A">
      <w:pPr>
        <w:spacing w:after="0" w:line="240" w:lineRule="auto"/>
      </w:pPr>
      <w:r>
        <w:separator/>
      </w:r>
    </w:p>
  </w:endnote>
  <w:endnote w:type="continuationSeparator" w:id="0">
    <w:p w:rsidR="00292077" w:rsidRDefault="00292077" w:rsidP="00DA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A92" w:rsidRPr="002D14A5" w:rsidRDefault="008E3A92"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 xml:space="preserve">Page </w:t>
    </w:r>
    <w:r>
      <w:rPr>
        <w:rStyle w:val="PageNumber"/>
        <w:rFonts w:ascii="Times" w:hAnsi="Times" w:cs="Times"/>
        <w:sz w:val="24"/>
        <w:szCs w:val="24"/>
      </w:rPr>
      <w:fldChar w:fldCharType="begin"/>
    </w:r>
    <w:r>
      <w:rPr>
        <w:rStyle w:val="PageNumber"/>
        <w:rFonts w:ascii="Times" w:hAnsi="Times" w:cs="Times"/>
        <w:sz w:val="24"/>
        <w:szCs w:val="24"/>
      </w:rPr>
      <w:instrText xml:space="preserve"> PAGE  \* roman </w:instrText>
    </w:r>
    <w:r>
      <w:rPr>
        <w:rStyle w:val="PageNumber"/>
        <w:rFonts w:ascii="Times" w:hAnsi="Times" w:cs="Times"/>
        <w:sz w:val="24"/>
        <w:szCs w:val="24"/>
      </w:rPr>
      <w:fldChar w:fldCharType="separate"/>
    </w:r>
    <w:r w:rsidR="0016076C">
      <w:rPr>
        <w:rStyle w:val="PageNumber"/>
        <w:rFonts w:ascii="Times" w:hAnsi="Times" w:cs="Times"/>
        <w:noProof/>
        <w:sz w:val="24"/>
        <w:szCs w:val="24"/>
      </w:rPr>
      <w:t>iv</w:t>
    </w:r>
    <w:r>
      <w:rPr>
        <w:rStyle w:val="PageNumber"/>
        <w:rFonts w:ascii="Times" w:hAnsi="Times" w:cs="Time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A92" w:rsidRPr="002D14A5" w:rsidRDefault="008E3A92"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017923">
      <w:rPr>
        <w:rStyle w:val="PageNumber"/>
        <w:rFonts w:ascii="Times" w:hAnsi="Times" w:cs="Times"/>
        <w:noProof/>
        <w:sz w:val="24"/>
        <w:szCs w:val="24"/>
      </w:rPr>
      <w:t>10</w:t>
    </w:r>
    <w:r>
      <w:rPr>
        <w:rStyle w:val="PageNumber"/>
        <w:rFonts w:ascii="Times" w:hAnsi="Times" w:cs="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077" w:rsidRDefault="00292077" w:rsidP="00DA232A">
      <w:pPr>
        <w:spacing w:after="0" w:line="240" w:lineRule="auto"/>
      </w:pPr>
      <w:r>
        <w:separator/>
      </w:r>
    </w:p>
  </w:footnote>
  <w:footnote w:type="continuationSeparator" w:id="0">
    <w:p w:rsidR="00292077" w:rsidRDefault="00292077" w:rsidP="00DA2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A92" w:rsidRDefault="008E3A92">
    <w:pPr>
      <w:pStyle w:val="Header"/>
    </w:pPr>
    <w:r>
      <w:t>Brewer</w:t>
    </w:r>
    <w:ins w:id="5" w:author="Dave" w:date="2013-06-25T08:57:00Z">
      <w:r>
        <w:t xml:space="preserve"> </w:t>
      </w:r>
    </w:ins>
    <w:r>
      <w:t>Buddy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F"/>
    <w:multiLevelType w:val="hybridMultilevel"/>
    <w:tmpl w:val="CED203A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070891"/>
    <w:multiLevelType w:val="hybridMultilevel"/>
    <w:tmpl w:val="AFBE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56680"/>
    <w:multiLevelType w:val="hybridMultilevel"/>
    <w:tmpl w:val="F80C8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256D43"/>
    <w:multiLevelType w:val="hybridMultilevel"/>
    <w:tmpl w:val="49DE2094"/>
    <w:lvl w:ilvl="0" w:tplc="D5220676">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D1AA840">
      <w:start w:val="1"/>
      <w:numFmt w:val="decimalZero"/>
      <w:lvlText w:val="ACT %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C4CF8"/>
    <w:multiLevelType w:val="hybridMultilevel"/>
    <w:tmpl w:val="3B7A3AFA"/>
    <w:lvl w:ilvl="0" w:tplc="25A21A02">
      <w:start w:val="1"/>
      <w:numFmt w:val="decimalZero"/>
      <w:lvlText w:val="BA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24530"/>
    <w:multiLevelType w:val="hybridMultilevel"/>
    <w:tmpl w:val="468CF11E"/>
    <w:lvl w:ilvl="0" w:tplc="9FC028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B25C26"/>
    <w:multiLevelType w:val="hybridMultilevel"/>
    <w:tmpl w:val="D1EE502A"/>
    <w:lvl w:ilvl="0" w:tplc="58D2FB4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B00035"/>
    <w:multiLevelType w:val="hybridMultilevel"/>
    <w:tmpl w:val="3D960DF4"/>
    <w:lvl w:ilvl="0" w:tplc="5C686612">
      <w:start w:val="1"/>
      <w:numFmt w:val="decimalZero"/>
      <w:lvlText w:val="US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06ADE"/>
    <w:multiLevelType w:val="hybridMultilevel"/>
    <w:tmpl w:val="380C9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F0094"/>
    <w:multiLevelType w:val="hybridMultilevel"/>
    <w:tmpl w:val="C1E85B44"/>
    <w:lvl w:ilvl="0" w:tplc="54EC35D4">
      <w:start w:val="1"/>
      <w:numFmt w:val="decimal"/>
      <w:lvlText w:val="3.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A3B81"/>
    <w:multiLevelType w:val="hybridMultilevel"/>
    <w:tmpl w:val="80F4AC64"/>
    <w:lvl w:ilvl="0" w:tplc="C9C069F0">
      <w:start w:val="1"/>
      <w:numFmt w:val="decimal"/>
      <w:lvlText w:val="3.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FE7BF7"/>
    <w:multiLevelType w:val="hybridMultilevel"/>
    <w:tmpl w:val="2B6A0A8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515804"/>
    <w:multiLevelType w:val="hybridMultilevel"/>
    <w:tmpl w:val="D60C281E"/>
    <w:lvl w:ilvl="0" w:tplc="864EEEC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35696"/>
    <w:multiLevelType w:val="hybridMultilevel"/>
    <w:tmpl w:val="21D426A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704A5D"/>
    <w:multiLevelType w:val="hybridMultilevel"/>
    <w:tmpl w:val="111E269E"/>
    <w:lvl w:ilvl="0" w:tplc="404858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A419D9"/>
    <w:multiLevelType w:val="hybridMultilevel"/>
    <w:tmpl w:val="C7A8038A"/>
    <w:lvl w:ilvl="0" w:tplc="09DA3A0A">
      <w:start w:val="1"/>
      <w:numFmt w:val="decimalZero"/>
      <w:lvlText w:val="RE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384247"/>
    <w:multiLevelType w:val="hybridMultilevel"/>
    <w:tmpl w:val="669A9B68"/>
    <w:lvl w:ilvl="0" w:tplc="B9486E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C90451"/>
    <w:multiLevelType w:val="hybridMultilevel"/>
    <w:tmpl w:val="77A45890"/>
    <w:lvl w:ilvl="0" w:tplc="E9EA6B1E">
      <w:start w:val="1"/>
      <w:numFmt w:val="decimal"/>
      <w:lvlText w:val="3.%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
    <w:nsid w:val="3A7611ED"/>
    <w:multiLevelType w:val="hybridMultilevel"/>
    <w:tmpl w:val="CDE6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C144F"/>
    <w:multiLevelType w:val="hybridMultilevel"/>
    <w:tmpl w:val="99CE1B54"/>
    <w:lvl w:ilvl="0" w:tplc="BB56807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89111E"/>
    <w:multiLevelType w:val="hybridMultilevel"/>
    <w:tmpl w:val="AE8E1B9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E074C9"/>
    <w:multiLevelType w:val="hybridMultilevel"/>
    <w:tmpl w:val="280A9596"/>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C674D8"/>
    <w:multiLevelType w:val="hybridMultilevel"/>
    <w:tmpl w:val="8EB647CC"/>
    <w:lvl w:ilvl="0" w:tplc="09DA3A0A">
      <w:start w:val="1"/>
      <w:numFmt w:val="decimalZero"/>
      <w:lvlText w:val="RE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124E4F"/>
    <w:multiLevelType w:val="hybridMultilevel"/>
    <w:tmpl w:val="D1A43E7E"/>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202138"/>
    <w:multiLevelType w:val="hybridMultilevel"/>
    <w:tmpl w:val="78526B80"/>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526017"/>
    <w:multiLevelType w:val="hybridMultilevel"/>
    <w:tmpl w:val="38C4338A"/>
    <w:lvl w:ilvl="0" w:tplc="09DA3A0A">
      <w:start w:val="1"/>
      <w:numFmt w:val="decimalZero"/>
      <w:lvlText w:val="REC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A71956"/>
    <w:multiLevelType w:val="hybridMultilevel"/>
    <w:tmpl w:val="749AA06C"/>
    <w:lvl w:ilvl="0" w:tplc="864EEEC6">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ED0FAD"/>
    <w:multiLevelType w:val="hybridMultilevel"/>
    <w:tmpl w:val="40CA03BA"/>
    <w:lvl w:ilvl="0" w:tplc="0734D6D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964CFE"/>
    <w:multiLevelType w:val="hybridMultilevel"/>
    <w:tmpl w:val="5F98A446"/>
    <w:lvl w:ilvl="0" w:tplc="54EC35D4">
      <w:start w:val="1"/>
      <w:numFmt w:val="decimal"/>
      <w:lvlText w:val="3.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3426145"/>
    <w:multiLevelType w:val="hybridMultilevel"/>
    <w:tmpl w:val="79D42C70"/>
    <w:lvl w:ilvl="0" w:tplc="D8FA7D1E">
      <w:start w:val="1"/>
      <w:numFmt w:val="decimalZero"/>
      <w:lvlText w:val="LOG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1F3C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61954AC"/>
    <w:multiLevelType w:val="hybridMultilevel"/>
    <w:tmpl w:val="C50A968C"/>
    <w:lvl w:ilvl="0" w:tplc="7666B080">
      <w:start w:val="1"/>
      <w:numFmt w:val="decimalZero"/>
      <w:lvlText w:val="REC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7714E6C"/>
    <w:multiLevelType w:val="hybridMultilevel"/>
    <w:tmpl w:val="7460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0C714F"/>
    <w:multiLevelType w:val="hybridMultilevel"/>
    <w:tmpl w:val="07A234DA"/>
    <w:lvl w:ilvl="0" w:tplc="09DA3A0A">
      <w:start w:val="1"/>
      <w:numFmt w:val="decimalZero"/>
      <w:lvlText w:val="REC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5292477"/>
    <w:multiLevelType w:val="hybridMultilevel"/>
    <w:tmpl w:val="3AB234A8"/>
    <w:lvl w:ilvl="0" w:tplc="864EEEC6">
      <w:start w:val="1"/>
      <w:numFmt w:val="decimal"/>
      <w:lvlText w:val="1.%1"/>
      <w:lvlJc w:val="left"/>
      <w:pPr>
        <w:ind w:left="720" w:hanging="360"/>
      </w:pPr>
      <w:rPr>
        <w:rFonts w:hint="default"/>
      </w:rPr>
    </w:lvl>
    <w:lvl w:ilvl="1" w:tplc="864EEEC6">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11434C"/>
    <w:multiLevelType w:val="hybridMultilevel"/>
    <w:tmpl w:val="F9EA0A1A"/>
    <w:lvl w:ilvl="0" w:tplc="C9C069F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A26C5E"/>
    <w:multiLevelType w:val="hybridMultilevel"/>
    <w:tmpl w:val="AECC5B62"/>
    <w:lvl w:ilvl="0" w:tplc="0734D6D8">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3F44C7"/>
    <w:multiLevelType w:val="hybridMultilevel"/>
    <w:tmpl w:val="70FCFE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127684"/>
    <w:multiLevelType w:val="hybridMultilevel"/>
    <w:tmpl w:val="3942268C"/>
    <w:lvl w:ilvl="0" w:tplc="44BC4090">
      <w:start w:val="1"/>
      <w:numFmt w:val="decimalZero"/>
      <w:lvlText w:val="USE %1"/>
      <w:lvlJc w:val="left"/>
      <w:pPr>
        <w:ind w:left="720" w:hanging="360"/>
      </w:pPr>
      <w:rPr>
        <w:rFonts w:ascii="Times" w:hAnsi="Times" w:cs="Time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D11A59"/>
    <w:multiLevelType w:val="hybridMultilevel"/>
    <w:tmpl w:val="4E4E730C"/>
    <w:lvl w:ilvl="0" w:tplc="D2AA3E52">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9295A86"/>
    <w:multiLevelType w:val="hybridMultilevel"/>
    <w:tmpl w:val="078E25E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5A54EE"/>
    <w:multiLevelType w:val="hybridMultilevel"/>
    <w:tmpl w:val="B47EBF32"/>
    <w:lvl w:ilvl="0" w:tplc="433C9F7A">
      <w:start w:val="1"/>
      <w:numFmt w:val="decimalZero"/>
      <w:lvlText w:val="US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29"/>
  </w:num>
  <w:num w:numId="4">
    <w:abstractNumId w:val="17"/>
  </w:num>
  <w:num w:numId="5">
    <w:abstractNumId w:val="48"/>
  </w:num>
  <w:num w:numId="6">
    <w:abstractNumId w:val="0"/>
  </w:num>
  <w:num w:numId="7">
    <w:abstractNumId w:val="8"/>
  </w:num>
  <w:num w:numId="8">
    <w:abstractNumId w:val="40"/>
  </w:num>
  <w:num w:numId="9">
    <w:abstractNumId w:val="13"/>
  </w:num>
  <w:num w:numId="10">
    <w:abstractNumId w:val="31"/>
  </w:num>
  <w:num w:numId="11">
    <w:abstractNumId w:val="44"/>
  </w:num>
  <w:num w:numId="12">
    <w:abstractNumId w:val="27"/>
  </w:num>
  <w:num w:numId="13">
    <w:abstractNumId w:val="19"/>
  </w:num>
  <w:num w:numId="14">
    <w:abstractNumId w:val="21"/>
  </w:num>
  <w:num w:numId="15">
    <w:abstractNumId w:val="15"/>
  </w:num>
  <w:num w:numId="16">
    <w:abstractNumId w:val="38"/>
  </w:num>
  <w:num w:numId="17">
    <w:abstractNumId w:val="49"/>
  </w:num>
  <w:num w:numId="18">
    <w:abstractNumId w:val="41"/>
  </w:num>
  <w:num w:numId="19">
    <w:abstractNumId w:val="20"/>
  </w:num>
  <w:num w:numId="20">
    <w:abstractNumId w:val="30"/>
  </w:num>
  <w:num w:numId="21">
    <w:abstractNumId w:val="39"/>
  </w:num>
  <w:num w:numId="22">
    <w:abstractNumId w:val="12"/>
  </w:num>
  <w:num w:numId="23">
    <w:abstractNumId w:val="42"/>
  </w:num>
  <w:num w:numId="24">
    <w:abstractNumId w:val="26"/>
  </w:num>
  <w:num w:numId="25">
    <w:abstractNumId w:val="32"/>
  </w:num>
  <w:num w:numId="26">
    <w:abstractNumId w:val="45"/>
  </w:num>
  <w:num w:numId="27">
    <w:abstractNumId w:val="5"/>
  </w:num>
  <w:num w:numId="28">
    <w:abstractNumId w:val="6"/>
  </w:num>
  <w:num w:numId="29">
    <w:abstractNumId w:val="1"/>
  </w:num>
  <w:num w:numId="30">
    <w:abstractNumId w:val="14"/>
  </w:num>
  <w:num w:numId="31">
    <w:abstractNumId w:val="36"/>
  </w:num>
  <w:num w:numId="32">
    <w:abstractNumId w:val="4"/>
  </w:num>
  <w:num w:numId="33">
    <w:abstractNumId w:val="24"/>
  </w:num>
  <w:num w:numId="34">
    <w:abstractNumId w:val="23"/>
  </w:num>
  <w:num w:numId="35">
    <w:abstractNumId w:val="9"/>
  </w:num>
  <w:num w:numId="36">
    <w:abstractNumId w:val="46"/>
  </w:num>
  <w:num w:numId="37">
    <w:abstractNumId w:val="16"/>
  </w:num>
  <w:num w:numId="38">
    <w:abstractNumId w:val="22"/>
  </w:num>
  <w:num w:numId="39">
    <w:abstractNumId w:val="33"/>
  </w:num>
  <w:num w:numId="40">
    <w:abstractNumId w:val="7"/>
  </w:num>
  <w:num w:numId="41">
    <w:abstractNumId w:val="35"/>
  </w:num>
  <w:num w:numId="42">
    <w:abstractNumId w:val="47"/>
  </w:num>
  <w:num w:numId="43">
    <w:abstractNumId w:val="10"/>
  </w:num>
  <w:num w:numId="44">
    <w:abstractNumId w:val="43"/>
  </w:num>
  <w:num w:numId="45">
    <w:abstractNumId w:val="34"/>
  </w:num>
  <w:num w:numId="46">
    <w:abstractNumId w:val="3"/>
  </w:num>
  <w:num w:numId="47">
    <w:abstractNumId w:val="37"/>
  </w:num>
  <w:num w:numId="48">
    <w:abstractNumId w:val="28"/>
  </w:num>
  <w:num w:numId="49">
    <w:abstractNumId w:val="25"/>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232A"/>
    <w:rsid w:val="00015E3C"/>
    <w:rsid w:val="00017923"/>
    <w:rsid w:val="00046679"/>
    <w:rsid w:val="00057DC7"/>
    <w:rsid w:val="00064E5D"/>
    <w:rsid w:val="000939EE"/>
    <w:rsid w:val="00093E2C"/>
    <w:rsid w:val="000D1B98"/>
    <w:rsid w:val="000E6D64"/>
    <w:rsid w:val="000F528D"/>
    <w:rsid w:val="0010214B"/>
    <w:rsid w:val="00111757"/>
    <w:rsid w:val="001313C6"/>
    <w:rsid w:val="0015336A"/>
    <w:rsid w:val="0016076C"/>
    <w:rsid w:val="001860ED"/>
    <w:rsid w:val="001964E9"/>
    <w:rsid w:val="001C3AE4"/>
    <w:rsid w:val="001D5A25"/>
    <w:rsid w:val="001F0FF0"/>
    <w:rsid w:val="001F6836"/>
    <w:rsid w:val="002115B7"/>
    <w:rsid w:val="00211655"/>
    <w:rsid w:val="0022500F"/>
    <w:rsid w:val="00235B82"/>
    <w:rsid w:val="00292077"/>
    <w:rsid w:val="002B5AD9"/>
    <w:rsid w:val="002D14A5"/>
    <w:rsid w:val="002E4D98"/>
    <w:rsid w:val="002F638C"/>
    <w:rsid w:val="00315B89"/>
    <w:rsid w:val="003252B6"/>
    <w:rsid w:val="003267D0"/>
    <w:rsid w:val="003279F4"/>
    <w:rsid w:val="00347CBC"/>
    <w:rsid w:val="00370FEE"/>
    <w:rsid w:val="00371A27"/>
    <w:rsid w:val="00386A63"/>
    <w:rsid w:val="003B12DE"/>
    <w:rsid w:val="003B7BB1"/>
    <w:rsid w:val="003C1093"/>
    <w:rsid w:val="003E0E9E"/>
    <w:rsid w:val="003E1059"/>
    <w:rsid w:val="0041297A"/>
    <w:rsid w:val="0042211C"/>
    <w:rsid w:val="00430CBB"/>
    <w:rsid w:val="004432F1"/>
    <w:rsid w:val="00463A6E"/>
    <w:rsid w:val="0048298E"/>
    <w:rsid w:val="00484D56"/>
    <w:rsid w:val="004976AB"/>
    <w:rsid w:val="004B2164"/>
    <w:rsid w:val="00504521"/>
    <w:rsid w:val="0052007E"/>
    <w:rsid w:val="005307E1"/>
    <w:rsid w:val="00533205"/>
    <w:rsid w:val="0053462E"/>
    <w:rsid w:val="00540902"/>
    <w:rsid w:val="00580FDE"/>
    <w:rsid w:val="00583D06"/>
    <w:rsid w:val="005A49BE"/>
    <w:rsid w:val="005B0992"/>
    <w:rsid w:val="0063461E"/>
    <w:rsid w:val="006614D8"/>
    <w:rsid w:val="006720BD"/>
    <w:rsid w:val="00681EC5"/>
    <w:rsid w:val="00697204"/>
    <w:rsid w:val="006B1707"/>
    <w:rsid w:val="006D17FA"/>
    <w:rsid w:val="0072275D"/>
    <w:rsid w:val="0072529C"/>
    <w:rsid w:val="00745A5C"/>
    <w:rsid w:val="007635E2"/>
    <w:rsid w:val="0076617B"/>
    <w:rsid w:val="007B4605"/>
    <w:rsid w:val="007C08F9"/>
    <w:rsid w:val="007C218A"/>
    <w:rsid w:val="007D25FA"/>
    <w:rsid w:val="007E115B"/>
    <w:rsid w:val="007F3795"/>
    <w:rsid w:val="00803551"/>
    <w:rsid w:val="0081646A"/>
    <w:rsid w:val="0083743C"/>
    <w:rsid w:val="00844228"/>
    <w:rsid w:val="008712AD"/>
    <w:rsid w:val="0088288C"/>
    <w:rsid w:val="0088342A"/>
    <w:rsid w:val="008865A9"/>
    <w:rsid w:val="008D3D22"/>
    <w:rsid w:val="008D7D9E"/>
    <w:rsid w:val="008E3A92"/>
    <w:rsid w:val="00921BD4"/>
    <w:rsid w:val="00936D8A"/>
    <w:rsid w:val="00942518"/>
    <w:rsid w:val="00942C3D"/>
    <w:rsid w:val="00953294"/>
    <w:rsid w:val="009535CB"/>
    <w:rsid w:val="009714ED"/>
    <w:rsid w:val="00971A2B"/>
    <w:rsid w:val="0098322A"/>
    <w:rsid w:val="009937A9"/>
    <w:rsid w:val="009A251D"/>
    <w:rsid w:val="009C6E04"/>
    <w:rsid w:val="00A00522"/>
    <w:rsid w:val="00A13FFB"/>
    <w:rsid w:val="00A57D32"/>
    <w:rsid w:val="00A62B80"/>
    <w:rsid w:val="00A6703D"/>
    <w:rsid w:val="00A70DA5"/>
    <w:rsid w:val="00AA26C9"/>
    <w:rsid w:val="00AC5C8F"/>
    <w:rsid w:val="00AD052D"/>
    <w:rsid w:val="00AE4CC9"/>
    <w:rsid w:val="00B01319"/>
    <w:rsid w:val="00B50008"/>
    <w:rsid w:val="00B60FA6"/>
    <w:rsid w:val="00B70BD0"/>
    <w:rsid w:val="00BA0337"/>
    <w:rsid w:val="00BC22D2"/>
    <w:rsid w:val="00BD387F"/>
    <w:rsid w:val="00BD4E4D"/>
    <w:rsid w:val="00BF292D"/>
    <w:rsid w:val="00C2153A"/>
    <w:rsid w:val="00C3204B"/>
    <w:rsid w:val="00C47E1C"/>
    <w:rsid w:val="00C80A0D"/>
    <w:rsid w:val="00C903C3"/>
    <w:rsid w:val="00CA3DE4"/>
    <w:rsid w:val="00CB3865"/>
    <w:rsid w:val="00CC2008"/>
    <w:rsid w:val="00CD5909"/>
    <w:rsid w:val="00CF08E9"/>
    <w:rsid w:val="00D34535"/>
    <w:rsid w:val="00D547E2"/>
    <w:rsid w:val="00D57747"/>
    <w:rsid w:val="00D650B6"/>
    <w:rsid w:val="00DA1D3C"/>
    <w:rsid w:val="00DA232A"/>
    <w:rsid w:val="00DB632A"/>
    <w:rsid w:val="00DC3B42"/>
    <w:rsid w:val="00DC3DEC"/>
    <w:rsid w:val="00DD3C9C"/>
    <w:rsid w:val="00DE328D"/>
    <w:rsid w:val="00DF1082"/>
    <w:rsid w:val="00DF4397"/>
    <w:rsid w:val="00DF44CF"/>
    <w:rsid w:val="00E046EC"/>
    <w:rsid w:val="00E26E6B"/>
    <w:rsid w:val="00E43679"/>
    <w:rsid w:val="00E5344A"/>
    <w:rsid w:val="00E61E27"/>
    <w:rsid w:val="00E63363"/>
    <w:rsid w:val="00E9579A"/>
    <w:rsid w:val="00EA74A3"/>
    <w:rsid w:val="00EC0291"/>
    <w:rsid w:val="00F172F3"/>
    <w:rsid w:val="00F3307E"/>
    <w:rsid w:val="00F3481C"/>
    <w:rsid w:val="00F57D09"/>
    <w:rsid w:val="00F76FAE"/>
    <w:rsid w:val="00FB455A"/>
    <w:rsid w:val="00FE7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 w:type="paragraph" w:styleId="Revision">
    <w:name w:val="Revision"/>
    <w:hidden/>
    <w:uiPriority w:val="99"/>
    <w:semiHidden/>
    <w:rsid w:val="00DB63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F9C40-BFCB-4D79-9039-9CD19FC2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20</Pages>
  <Words>5042</Words>
  <Characters>28745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BREWERSBUDDY</Company>
  <LinksUpToDate>false</LinksUpToDate>
  <CharactersWithSpaces>33720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Steven Platz</dc:creator>
  <cp:lastModifiedBy>Gregg</cp:lastModifiedBy>
  <cp:revision>86</cp:revision>
  <dcterms:created xsi:type="dcterms:W3CDTF">2013-06-22T16:36:00Z</dcterms:created>
  <dcterms:modified xsi:type="dcterms:W3CDTF">2013-07-14T16:53:00Z</dcterms:modified>
</cp:coreProperties>
</file>